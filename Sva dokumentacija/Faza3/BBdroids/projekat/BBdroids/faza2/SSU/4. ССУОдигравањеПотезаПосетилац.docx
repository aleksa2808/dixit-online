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61B0" w14:textId="77777777" w:rsidR="0058325B" w:rsidRPr="0063159E" w:rsidRDefault="0058325B" w:rsidP="0058325B">
      <w:pPr>
        <w:spacing w:before="56" w:line="276" w:lineRule="auto"/>
        <w:ind w:right="2125" w:firstLine="2"/>
        <w:rPr>
          <w:rFonts w:ascii="Arial" w:hAnsi="Arial"/>
          <w:lang w:val="sr-Cyrl-RS"/>
        </w:rPr>
      </w:pPr>
      <w:r w:rsidRPr="0063159E">
        <w:rPr>
          <w:rFonts w:ascii="Arial" w:hAnsi="Arial"/>
          <w:lang w:val="sr-Cyrl-RS"/>
        </w:rPr>
        <w:t>Електротехнички факултет у Београду</w:t>
      </w:r>
    </w:p>
    <w:p w14:paraId="0BD18F35" w14:textId="77777777" w:rsidR="0058325B" w:rsidRPr="0063159E" w:rsidRDefault="0058325B" w:rsidP="0058325B">
      <w:pPr>
        <w:spacing w:before="56" w:line="276" w:lineRule="auto"/>
        <w:ind w:right="2125"/>
        <w:rPr>
          <w:rFonts w:ascii="Arial" w:hAnsi="Arial"/>
          <w:lang w:val="sr-Cyrl-RS"/>
        </w:rPr>
      </w:pPr>
      <w:r w:rsidRPr="0063159E">
        <w:rPr>
          <w:rFonts w:ascii="Arial" w:hAnsi="Arial"/>
          <w:lang w:val="sr-Cyrl-RS"/>
        </w:rPr>
        <w:t>Принципи софтверског инжењерства</w:t>
      </w:r>
    </w:p>
    <w:p w14:paraId="016F97CF" w14:textId="77777777" w:rsidR="0058325B" w:rsidRPr="0063159E" w:rsidRDefault="0058325B" w:rsidP="0058325B">
      <w:pPr>
        <w:pStyle w:val="BodyText"/>
        <w:spacing w:line="276" w:lineRule="auto"/>
        <w:rPr>
          <w:rFonts w:ascii="Arial"/>
          <w:lang w:val="sr-Cyrl-RS"/>
        </w:rPr>
      </w:pPr>
    </w:p>
    <w:p w14:paraId="311F927A" w14:textId="77777777" w:rsidR="0058325B" w:rsidRPr="0063159E" w:rsidRDefault="0058325B" w:rsidP="0058325B">
      <w:pPr>
        <w:pStyle w:val="BodyText"/>
        <w:spacing w:line="276" w:lineRule="auto"/>
        <w:rPr>
          <w:rFonts w:ascii="Arial"/>
          <w:lang w:val="sr-Cyrl-RS"/>
        </w:rPr>
      </w:pPr>
    </w:p>
    <w:p w14:paraId="23432798" w14:textId="77777777" w:rsidR="0058325B" w:rsidRPr="0063159E" w:rsidRDefault="0058325B" w:rsidP="0058325B">
      <w:pPr>
        <w:pStyle w:val="BodyText"/>
        <w:spacing w:line="276" w:lineRule="auto"/>
        <w:rPr>
          <w:rFonts w:ascii="Arial"/>
          <w:lang w:val="sr-Cyrl-RS"/>
        </w:rPr>
      </w:pPr>
    </w:p>
    <w:p w14:paraId="6252A5F4" w14:textId="77777777" w:rsidR="0058325B" w:rsidRPr="0063159E" w:rsidRDefault="0058325B" w:rsidP="0058325B">
      <w:pPr>
        <w:pStyle w:val="BodyText"/>
        <w:spacing w:line="276" w:lineRule="auto"/>
        <w:rPr>
          <w:rFonts w:ascii="Arial"/>
          <w:lang w:val="sr-Cyrl-RS"/>
        </w:rPr>
      </w:pPr>
    </w:p>
    <w:p w14:paraId="17B57EE3" w14:textId="77777777" w:rsidR="0058325B" w:rsidRPr="0063159E" w:rsidRDefault="0058325B" w:rsidP="0058325B">
      <w:pPr>
        <w:pStyle w:val="BodyText"/>
        <w:spacing w:line="276" w:lineRule="auto"/>
        <w:rPr>
          <w:rFonts w:ascii="Arial"/>
          <w:lang w:val="sr-Cyrl-RS"/>
        </w:rPr>
      </w:pPr>
    </w:p>
    <w:p w14:paraId="28D18237" w14:textId="77777777" w:rsidR="0058325B" w:rsidRPr="0063159E" w:rsidRDefault="0058325B" w:rsidP="0058325B">
      <w:pPr>
        <w:pStyle w:val="BodyText"/>
        <w:spacing w:line="276" w:lineRule="auto"/>
        <w:rPr>
          <w:rFonts w:ascii="Arial"/>
          <w:lang w:val="sr-Cyrl-RS"/>
        </w:rPr>
      </w:pPr>
    </w:p>
    <w:p w14:paraId="087D30DB" w14:textId="77777777" w:rsidR="0058325B" w:rsidRPr="0063159E" w:rsidRDefault="0058325B" w:rsidP="0058325B">
      <w:pPr>
        <w:pStyle w:val="BodyText"/>
        <w:spacing w:line="276" w:lineRule="auto"/>
        <w:rPr>
          <w:rFonts w:ascii="Arial"/>
          <w:lang w:val="sr-Cyrl-RS"/>
        </w:rPr>
      </w:pPr>
    </w:p>
    <w:p w14:paraId="45C7EFDD" w14:textId="77777777" w:rsidR="0058325B" w:rsidRPr="0063159E" w:rsidRDefault="0058325B" w:rsidP="0058325B">
      <w:pPr>
        <w:pStyle w:val="BodyText"/>
        <w:spacing w:before="4" w:line="276" w:lineRule="auto"/>
        <w:rPr>
          <w:rFonts w:ascii="Arial"/>
          <w:sz w:val="30"/>
          <w:lang w:val="sr-Cyrl-RS"/>
        </w:rPr>
      </w:pPr>
    </w:p>
    <w:p w14:paraId="2249D4DE" w14:textId="77777777" w:rsidR="0058325B" w:rsidRPr="0063159E" w:rsidRDefault="0058325B" w:rsidP="0058325B">
      <w:pPr>
        <w:pStyle w:val="Heading1"/>
        <w:numPr>
          <w:ilvl w:val="0"/>
          <w:numId w:val="0"/>
        </w:numPr>
        <w:spacing w:line="276" w:lineRule="auto"/>
        <w:rPr>
          <w:b w:val="0"/>
          <w:lang w:val="sr-Cyrl-RS"/>
        </w:rPr>
      </w:pPr>
      <w:bookmarkStart w:id="0" w:name="_Toc445500656"/>
      <w:bookmarkStart w:id="1" w:name="_Toc445503126"/>
      <w:bookmarkStart w:id="2" w:name="_Toc445503164"/>
      <w:bookmarkStart w:id="3" w:name="_Toc445505722"/>
      <w:bookmarkStart w:id="4" w:name="_Toc445505755"/>
      <w:bookmarkStart w:id="5" w:name="_Toc445546838"/>
      <w:bookmarkStart w:id="6" w:name="_Toc446020612"/>
      <w:bookmarkStart w:id="7" w:name="_Toc446021376"/>
      <w:bookmarkStart w:id="8" w:name="_Toc446022743"/>
      <w:bookmarkStart w:id="9" w:name="_Toc446063640"/>
      <w:bookmarkStart w:id="10" w:name="_Toc446065962"/>
      <w:r w:rsidRPr="0063159E">
        <w:rPr>
          <w:b w:val="0"/>
          <w:lang w:val="sr-Cyrl-RS"/>
        </w:rPr>
        <w:t>Светски путник</w:t>
      </w:r>
      <w:bookmarkEnd w:id="0"/>
      <w:bookmarkEnd w:id="1"/>
      <w:bookmarkEnd w:id="2"/>
      <w:bookmarkEnd w:id="3"/>
      <w:bookmarkEnd w:id="4"/>
      <w:bookmarkEnd w:id="5"/>
      <w:bookmarkEnd w:id="6"/>
      <w:bookmarkEnd w:id="7"/>
      <w:bookmarkEnd w:id="8"/>
      <w:bookmarkEnd w:id="9"/>
      <w:bookmarkEnd w:id="10"/>
    </w:p>
    <w:p w14:paraId="05780B7D" w14:textId="77777777" w:rsidR="0058325B" w:rsidRPr="0063159E" w:rsidRDefault="0058325B" w:rsidP="0058325B">
      <w:pPr>
        <w:pStyle w:val="BodyText"/>
        <w:spacing w:line="276" w:lineRule="auto"/>
        <w:rPr>
          <w:rFonts w:ascii="Arial"/>
          <w:sz w:val="36"/>
          <w:lang w:val="sr-Cyrl-RS"/>
        </w:rPr>
      </w:pPr>
    </w:p>
    <w:p w14:paraId="695D6EC8" w14:textId="77777777" w:rsidR="0058325B" w:rsidRPr="0063159E" w:rsidRDefault="0058325B" w:rsidP="0058325B">
      <w:pPr>
        <w:pStyle w:val="BodyText"/>
        <w:spacing w:line="276" w:lineRule="auto"/>
        <w:rPr>
          <w:rFonts w:ascii="Arial"/>
          <w:sz w:val="36"/>
          <w:lang w:val="sr-Cyrl-RS"/>
        </w:rPr>
      </w:pPr>
    </w:p>
    <w:p w14:paraId="406FED96" w14:textId="77777777" w:rsidR="0058325B" w:rsidRPr="0063159E" w:rsidRDefault="0058325B" w:rsidP="0058325B">
      <w:pPr>
        <w:pStyle w:val="BodyText"/>
        <w:spacing w:line="276" w:lineRule="auto"/>
        <w:rPr>
          <w:rFonts w:ascii="Arial"/>
          <w:sz w:val="36"/>
          <w:lang w:val="sr-Cyrl-RS"/>
        </w:rPr>
      </w:pPr>
    </w:p>
    <w:p w14:paraId="20FA61CB" w14:textId="77777777" w:rsidR="0058325B" w:rsidRPr="0063159E" w:rsidRDefault="0058325B" w:rsidP="0058325B">
      <w:pPr>
        <w:pStyle w:val="BodyText"/>
        <w:spacing w:line="276" w:lineRule="auto"/>
        <w:rPr>
          <w:rFonts w:ascii="Arial"/>
          <w:sz w:val="36"/>
          <w:lang w:val="sr-Cyrl-RS"/>
        </w:rPr>
      </w:pPr>
    </w:p>
    <w:p w14:paraId="40867B78" w14:textId="77777777" w:rsidR="0058325B" w:rsidRPr="0063159E" w:rsidRDefault="0058325B" w:rsidP="0058325B">
      <w:pPr>
        <w:pStyle w:val="BodyText"/>
        <w:spacing w:line="276" w:lineRule="auto"/>
        <w:rPr>
          <w:rFonts w:ascii="Arial"/>
          <w:sz w:val="36"/>
          <w:lang w:val="sr-Cyrl-RS"/>
        </w:rPr>
      </w:pPr>
    </w:p>
    <w:p w14:paraId="023B7274" w14:textId="4CB620D5" w:rsidR="0058325B" w:rsidRPr="0063159E" w:rsidRDefault="0058325B" w:rsidP="0058325B">
      <w:pPr>
        <w:pStyle w:val="Heading1"/>
        <w:numPr>
          <w:ilvl w:val="0"/>
          <w:numId w:val="0"/>
        </w:numPr>
        <w:spacing w:before="262" w:line="276" w:lineRule="auto"/>
        <w:ind w:left="432"/>
        <w:rPr>
          <w:lang w:val="sr-Cyrl-RS"/>
        </w:rPr>
      </w:pPr>
      <w:bookmarkStart w:id="11" w:name="_Toc445500657"/>
      <w:bookmarkStart w:id="12" w:name="_Toc445503127"/>
      <w:bookmarkStart w:id="13" w:name="_Toc445503165"/>
      <w:bookmarkStart w:id="14" w:name="_Toc445505723"/>
      <w:bookmarkStart w:id="15" w:name="_Toc445505756"/>
      <w:bookmarkStart w:id="16" w:name="_Toc445546839"/>
      <w:bookmarkStart w:id="17" w:name="_Toc446020613"/>
      <w:bookmarkStart w:id="18" w:name="_Toc446021377"/>
      <w:bookmarkStart w:id="19" w:name="_Toc446022744"/>
      <w:bookmarkStart w:id="20" w:name="_Toc446063641"/>
      <w:bookmarkStart w:id="21" w:name="_Toc446065963"/>
      <w:r w:rsidRPr="0063159E">
        <w:rPr>
          <w:lang w:val="sr-Cyrl-RS"/>
        </w:rPr>
        <w:t xml:space="preserve">Спецификација сценарија употребе функционалности </w:t>
      </w:r>
      <w:bookmarkEnd w:id="11"/>
      <w:bookmarkEnd w:id="12"/>
      <w:bookmarkEnd w:id="13"/>
      <w:bookmarkEnd w:id="14"/>
      <w:bookmarkEnd w:id="15"/>
      <w:bookmarkEnd w:id="16"/>
      <w:r>
        <w:rPr>
          <w:lang w:val="sr-Cyrl-RS"/>
        </w:rPr>
        <w:t>одигравање</w:t>
      </w:r>
      <w:r w:rsidRPr="0063159E">
        <w:rPr>
          <w:lang w:val="sr-Cyrl-RS"/>
        </w:rPr>
        <w:t xml:space="preserve"> </w:t>
      </w:r>
      <w:r>
        <w:rPr>
          <w:lang w:val="sr-Cyrl-RS"/>
        </w:rPr>
        <w:t>потеза</w:t>
      </w:r>
      <w:r w:rsidRPr="0063159E">
        <w:rPr>
          <w:lang w:val="sr-Cyrl-RS"/>
        </w:rPr>
        <w:t xml:space="preserve"> посетиоца</w:t>
      </w:r>
      <w:bookmarkEnd w:id="17"/>
      <w:bookmarkEnd w:id="18"/>
      <w:bookmarkEnd w:id="19"/>
      <w:bookmarkEnd w:id="20"/>
      <w:bookmarkEnd w:id="21"/>
    </w:p>
    <w:p w14:paraId="3DA28709" w14:textId="77777777" w:rsidR="0058325B" w:rsidRPr="0063159E" w:rsidRDefault="0058325B" w:rsidP="0058325B">
      <w:pPr>
        <w:pStyle w:val="Heading1"/>
        <w:numPr>
          <w:ilvl w:val="0"/>
          <w:numId w:val="0"/>
        </w:numPr>
        <w:spacing w:before="262" w:line="276" w:lineRule="auto"/>
        <w:ind w:left="432"/>
        <w:rPr>
          <w:lang w:val="sr-Cyrl-RS"/>
        </w:rPr>
      </w:pPr>
    </w:p>
    <w:p w14:paraId="1F233546" w14:textId="633B5BE5" w:rsidR="0058325B" w:rsidRPr="0063159E" w:rsidRDefault="0058325B" w:rsidP="0058325B">
      <w:pPr>
        <w:pStyle w:val="Heading1"/>
        <w:numPr>
          <w:ilvl w:val="0"/>
          <w:numId w:val="0"/>
        </w:numPr>
        <w:spacing w:before="262" w:line="276" w:lineRule="auto"/>
        <w:ind w:left="432"/>
        <w:rPr>
          <w:b w:val="0"/>
          <w:sz w:val="24"/>
          <w:lang w:val="sr-Cyrl-RS"/>
        </w:rPr>
        <w:sectPr w:rsidR="0058325B" w:rsidRPr="0063159E" w:rsidSect="00770B19">
          <w:pgSz w:w="11910" w:h="16840"/>
          <w:pgMar w:top="1340" w:right="1680" w:bottom="280" w:left="1680" w:header="720" w:footer="720" w:gutter="0"/>
          <w:cols w:space="720"/>
        </w:sectPr>
      </w:pPr>
      <w:bookmarkStart w:id="22" w:name="_Toc445500658"/>
      <w:bookmarkStart w:id="23" w:name="_Toc445503128"/>
      <w:bookmarkStart w:id="24" w:name="_Toc445503166"/>
      <w:bookmarkStart w:id="25" w:name="_Toc445505724"/>
      <w:bookmarkStart w:id="26" w:name="_Toc445505757"/>
      <w:bookmarkStart w:id="27" w:name="_Toc445546840"/>
      <w:bookmarkStart w:id="28" w:name="_Toc446020614"/>
      <w:bookmarkStart w:id="29" w:name="_Toc446021378"/>
      <w:bookmarkStart w:id="30" w:name="_Toc446022745"/>
      <w:bookmarkStart w:id="31" w:name="_Toc446063642"/>
      <w:bookmarkStart w:id="32" w:name="_Toc446065964"/>
      <w:r w:rsidRPr="0063159E">
        <w:rPr>
          <w:b w:val="0"/>
          <w:sz w:val="32"/>
          <w:lang w:val="sr-Cyrl-RS"/>
        </w:rPr>
        <w:t>Верзија 1.0</w:t>
      </w:r>
      <w:bookmarkEnd w:id="22"/>
      <w:bookmarkEnd w:id="23"/>
      <w:bookmarkEnd w:id="24"/>
      <w:bookmarkEnd w:id="25"/>
      <w:bookmarkEnd w:id="26"/>
      <w:bookmarkEnd w:id="27"/>
      <w:bookmarkEnd w:id="28"/>
      <w:bookmarkEnd w:id="29"/>
      <w:bookmarkEnd w:id="30"/>
      <w:bookmarkEnd w:id="31"/>
      <w:bookmarkEnd w:id="32"/>
    </w:p>
    <w:p w14:paraId="24BF701C" w14:textId="61361118" w:rsidR="0058325B" w:rsidRPr="0063159E" w:rsidRDefault="0058325B" w:rsidP="0058325B">
      <w:pPr>
        <w:pStyle w:val="Heading1"/>
        <w:numPr>
          <w:ilvl w:val="0"/>
          <w:numId w:val="0"/>
        </w:numPr>
        <w:spacing w:after="5" w:line="276" w:lineRule="auto"/>
        <w:ind w:left="3119" w:right="3300"/>
        <w:rPr>
          <w:lang w:val="sr-Cyrl-RS"/>
        </w:rPr>
      </w:pPr>
      <w:bookmarkStart w:id="33" w:name="_Toc445500659"/>
      <w:bookmarkStart w:id="34" w:name="_Toc445503129"/>
      <w:bookmarkStart w:id="35" w:name="_Toc445503167"/>
      <w:bookmarkStart w:id="36" w:name="_Toc445505725"/>
      <w:bookmarkStart w:id="37" w:name="_Toc445505758"/>
      <w:bookmarkStart w:id="38" w:name="_Toc445546841"/>
      <w:bookmarkStart w:id="39" w:name="_Toc446020615"/>
      <w:bookmarkStart w:id="40" w:name="_Toc446021379"/>
      <w:bookmarkStart w:id="41" w:name="_Toc446022746"/>
      <w:bookmarkStart w:id="42" w:name="_Toc446063643"/>
      <w:bookmarkStart w:id="43" w:name="_Toc446065965"/>
      <w:r w:rsidRPr="0063159E">
        <w:rPr>
          <w:lang w:val="sr-Cyrl-RS"/>
        </w:rPr>
        <w:lastRenderedPageBreak/>
        <w:t>Списак измена</w:t>
      </w:r>
      <w:bookmarkEnd w:id="33"/>
      <w:bookmarkEnd w:id="34"/>
      <w:bookmarkEnd w:id="35"/>
      <w:bookmarkEnd w:id="36"/>
      <w:bookmarkEnd w:id="37"/>
      <w:bookmarkEnd w:id="38"/>
      <w:bookmarkEnd w:id="39"/>
      <w:bookmarkEnd w:id="40"/>
      <w:bookmarkEnd w:id="41"/>
      <w:bookmarkEnd w:id="42"/>
      <w:bookmarkEnd w:id="43"/>
    </w:p>
    <w:p w14:paraId="5F3CA60E" w14:textId="77777777" w:rsidR="0058325B" w:rsidRPr="0063159E" w:rsidRDefault="0058325B" w:rsidP="0058325B">
      <w:pPr>
        <w:pStyle w:val="Heading1"/>
        <w:numPr>
          <w:ilvl w:val="0"/>
          <w:numId w:val="0"/>
        </w:numPr>
        <w:spacing w:after="5" w:line="276" w:lineRule="auto"/>
        <w:ind w:left="3119" w:right="3300"/>
        <w:rPr>
          <w:lang w:val="sr-Cyrl-RS"/>
        </w:rPr>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395"/>
        <w:gridCol w:w="2654"/>
      </w:tblGrid>
      <w:tr w:rsidR="0058325B" w:rsidRPr="0063159E" w14:paraId="52A7A458" w14:textId="77777777" w:rsidTr="00770B19">
        <w:trPr>
          <w:trHeight w:hRule="exact" w:val="377"/>
        </w:trPr>
        <w:tc>
          <w:tcPr>
            <w:tcW w:w="2305" w:type="dxa"/>
          </w:tcPr>
          <w:p w14:paraId="34BB56A8" w14:textId="77777777" w:rsidR="0058325B" w:rsidRPr="0063159E" w:rsidRDefault="0058325B" w:rsidP="00770B19">
            <w:pPr>
              <w:pStyle w:val="TableParagraph"/>
              <w:spacing w:before="12" w:line="276" w:lineRule="auto"/>
              <w:ind w:left="830" w:right="831"/>
              <w:rPr>
                <w:b/>
                <w:sz w:val="20"/>
                <w:lang w:val="sr-Cyrl-RS"/>
              </w:rPr>
            </w:pPr>
            <w:r w:rsidRPr="0063159E">
              <w:rPr>
                <w:b/>
                <w:sz w:val="20"/>
                <w:lang w:val="sr-Cyrl-RS"/>
              </w:rPr>
              <w:t>Датум</w:t>
            </w:r>
          </w:p>
        </w:tc>
        <w:tc>
          <w:tcPr>
            <w:tcW w:w="1152" w:type="dxa"/>
          </w:tcPr>
          <w:p w14:paraId="11F83045" w14:textId="77777777" w:rsidR="0058325B" w:rsidRPr="0063159E" w:rsidRDefault="0058325B" w:rsidP="00770B19">
            <w:pPr>
              <w:pStyle w:val="TableParagraph"/>
              <w:spacing w:before="12" w:line="276" w:lineRule="auto"/>
              <w:ind w:left="251"/>
              <w:rPr>
                <w:b/>
                <w:sz w:val="20"/>
                <w:lang w:val="sr-Cyrl-RS"/>
              </w:rPr>
            </w:pPr>
            <w:r w:rsidRPr="0063159E">
              <w:rPr>
                <w:b/>
                <w:sz w:val="20"/>
                <w:lang w:val="sr-Cyrl-RS"/>
              </w:rPr>
              <w:t>Верзија</w:t>
            </w:r>
          </w:p>
        </w:tc>
        <w:tc>
          <w:tcPr>
            <w:tcW w:w="3395" w:type="dxa"/>
          </w:tcPr>
          <w:p w14:paraId="7960743F" w14:textId="77777777" w:rsidR="0058325B" w:rsidRPr="0063159E" w:rsidRDefault="0058325B" w:rsidP="00770B19">
            <w:pPr>
              <w:pStyle w:val="TableParagraph"/>
              <w:spacing w:before="12" w:line="276" w:lineRule="auto"/>
              <w:ind w:left="844" w:right="1300" w:hanging="142"/>
              <w:rPr>
                <w:b/>
                <w:sz w:val="20"/>
                <w:lang w:val="sr-Cyrl-RS"/>
              </w:rPr>
            </w:pPr>
            <w:r w:rsidRPr="0063159E">
              <w:rPr>
                <w:b/>
                <w:sz w:val="20"/>
                <w:lang w:val="sr-Cyrl-RS"/>
              </w:rPr>
              <w:t>Места измене</w:t>
            </w:r>
          </w:p>
        </w:tc>
        <w:tc>
          <w:tcPr>
            <w:tcW w:w="2654" w:type="dxa"/>
          </w:tcPr>
          <w:p w14:paraId="04588309" w14:textId="77777777" w:rsidR="0058325B" w:rsidRPr="0063159E" w:rsidRDefault="0058325B" w:rsidP="00770B19">
            <w:pPr>
              <w:pStyle w:val="TableParagraph"/>
              <w:spacing w:before="12" w:line="276" w:lineRule="auto"/>
              <w:ind w:left="905" w:right="906" w:hanging="191"/>
              <w:rPr>
                <w:b/>
                <w:sz w:val="20"/>
                <w:lang w:val="sr-Cyrl-RS"/>
              </w:rPr>
            </w:pPr>
            <w:r w:rsidRPr="0063159E">
              <w:rPr>
                <w:b/>
                <w:sz w:val="20"/>
                <w:lang w:val="sr-Cyrl-RS"/>
              </w:rPr>
              <w:t>Аутор</w:t>
            </w:r>
          </w:p>
        </w:tc>
      </w:tr>
      <w:tr w:rsidR="0058325B" w:rsidRPr="0063159E" w14:paraId="0CD2E829" w14:textId="77777777" w:rsidTr="00770B19">
        <w:trPr>
          <w:trHeight w:hRule="exact" w:val="410"/>
        </w:trPr>
        <w:tc>
          <w:tcPr>
            <w:tcW w:w="2305" w:type="dxa"/>
          </w:tcPr>
          <w:p w14:paraId="0458A707" w14:textId="77777777" w:rsidR="0058325B" w:rsidRPr="0063159E" w:rsidRDefault="0058325B" w:rsidP="00770B19">
            <w:pPr>
              <w:pStyle w:val="TableParagraph"/>
              <w:spacing w:line="276" w:lineRule="auto"/>
              <w:ind w:left="100"/>
              <w:rPr>
                <w:lang w:val="sr-Cyrl-RS"/>
              </w:rPr>
            </w:pPr>
            <w:r w:rsidRPr="0063159E">
              <w:rPr>
                <w:lang w:val="sr-Cyrl-RS"/>
              </w:rPr>
              <w:t>17.3.2016.</w:t>
            </w:r>
          </w:p>
        </w:tc>
        <w:tc>
          <w:tcPr>
            <w:tcW w:w="1152" w:type="dxa"/>
          </w:tcPr>
          <w:p w14:paraId="580C6FF6" w14:textId="77777777" w:rsidR="0058325B" w:rsidRPr="0063159E" w:rsidRDefault="0058325B" w:rsidP="00770B19">
            <w:pPr>
              <w:pStyle w:val="TableParagraph"/>
              <w:spacing w:line="276" w:lineRule="auto"/>
              <w:ind w:left="100"/>
              <w:rPr>
                <w:lang w:val="sr-Cyrl-RS"/>
              </w:rPr>
            </w:pPr>
            <w:r w:rsidRPr="0063159E">
              <w:rPr>
                <w:lang w:val="sr-Cyrl-RS"/>
              </w:rPr>
              <w:t>1.0</w:t>
            </w:r>
          </w:p>
        </w:tc>
        <w:tc>
          <w:tcPr>
            <w:tcW w:w="3395" w:type="dxa"/>
          </w:tcPr>
          <w:p w14:paraId="703027F3" w14:textId="77777777" w:rsidR="0058325B" w:rsidRPr="0063159E" w:rsidRDefault="0058325B" w:rsidP="00770B19">
            <w:pPr>
              <w:pStyle w:val="TableParagraph"/>
              <w:spacing w:line="276" w:lineRule="auto"/>
              <w:ind w:left="100"/>
              <w:rPr>
                <w:lang w:val="sr-Cyrl-RS"/>
              </w:rPr>
            </w:pPr>
            <w:r w:rsidRPr="0063159E">
              <w:rPr>
                <w:lang w:val="sr-Cyrl-RS"/>
              </w:rPr>
              <w:t>Основна верзија</w:t>
            </w:r>
          </w:p>
        </w:tc>
        <w:tc>
          <w:tcPr>
            <w:tcW w:w="2654" w:type="dxa"/>
          </w:tcPr>
          <w:p w14:paraId="02799196" w14:textId="77777777" w:rsidR="0058325B" w:rsidRPr="0063159E" w:rsidRDefault="0058325B" w:rsidP="00770B19">
            <w:pPr>
              <w:pStyle w:val="TableParagraph"/>
              <w:spacing w:line="276" w:lineRule="auto"/>
              <w:ind w:left="100"/>
              <w:rPr>
                <w:lang w:val="sr-Cyrl-RS"/>
              </w:rPr>
            </w:pPr>
            <w:r w:rsidRPr="0063159E">
              <w:rPr>
                <w:lang w:val="sr-Cyrl-RS"/>
              </w:rPr>
              <w:t>Ђорђе Живановић</w:t>
            </w:r>
          </w:p>
        </w:tc>
      </w:tr>
      <w:tr w:rsidR="0058325B" w:rsidRPr="0063159E" w14:paraId="5A203D97" w14:textId="77777777" w:rsidTr="00770B19">
        <w:trPr>
          <w:trHeight w:hRule="exact" w:val="374"/>
        </w:trPr>
        <w:tc>
          <w:tcPr>
            <w:tcW w:w="2305" w:type="dxa"/>
          </w:tcPr>
          <w:p w14:paraId="12211702" w14:textId="77777777" w:rsidR="0058325B" w:rsidRPr="0063159E" w:rsidRDefault="0058325B" w:rsidP="00770B19">
            <w:pPr>
              <w:spacing w:line="276" w:lineRule="auto"/>
              <w:rPr>
                <w:lang w:val="sr-Cyrl-RS"/>
              </w:rPr>
            </w:pPr>
          </w:p>
        </w:tc>
        <w:tc>
          <w:tcPr>
            <w:tcW w:w="1152" w:type="dxa"/>
          </w:tcPr>
          <w:p w14:paraId="1A7C7558" w14:textId="77777777" w:rsidR="0058325B" w:rsidRPr="0063159E" w:rsidRDefault="0058325B" w:rsidP="00770B19">
            <w:pPr>
              <w:spacing w:line="276" w:lineRule="auto"/>
              <w:rPr>
                <w:lang w:val="sr-Cyrl-RS"/>
              </w:rPr>
            </w:pPr>
          </w:p>
        </w:tc>
        <w:tc>
          <w:tcPr>
            <w:tcW w:w="3395" w:type="dxa"/>
          </w:tcPr>
          <w:p w14:paraId="33AE8274" w14:textId="77777777" w:rsidR="0058325B" w:rsidRPr="0063159E" w:rsidRDefault="0058325B" w:rsidP="00770B19">
            <w:pPr>
              <w:spacing w:line="276" w:lineRule="auto"/>
              <w:rPr>
                <w:lang w:val="sr-Cyrl-RS"/>
              </w:rPr>
            </w:pPr>
          </w:p>
        </w:tc>
        <w:tc>
          <w:tcPr>
            <w:tcW w:w="2654" w:type="dxa"/>
          </w:tcPr>
          <w:p w14:paraId="48CF774A" w14:textId="77777777" w:rsidR="0058325B" w:rsidRPr="0063159E" w:rsidRDefault="0058325B" w:rsidP="00770B19">
            <w:pPr>
              <w:spacing w:line="276" w:lineRule="auto"/>
              <w:rPr>
                <w:lang w:val="sr-Cyrl-RS"/>
              </w:rPr>
            </w:pPr>
          </w:p>
        </w:tc>
      </w:tr>
      <w:tr w:rsidR="0058325B" w:rsidRPr="0063159E" w14:paraId="0DF334C7" w14:textId="77777777" w:rsidTr="00770B19">
        <w:trPr>
          <w:trHeight w:hRule="exact" w:val="374"/>
        </w:trPr>
        <w:tc>
          <w:tcPr>
            <w:tcW w:w="2305" w:type="dxa"/>
          </w:tcPr>
          <w:p w14:paraId="21E7BB00" w14:textId="77777777" w:rsidR="0058325B" w:rsidRPr="0063159E" w:rsidRDefault="0058325B" w:rsidP="00770B19">
            <w:pPr>
              <w:spacing w:line="276" w:lineRule="auto"/>
              <w:rPr>
                <w:lang w:val="sr-Cyrl-RS"/>
              </w:rPr>
            </w:pPr>
          </w:p>
        </w:tc>
        <w:tc>
          <w:tcPr>
            <w:tcW w:w="1152" w:type="dxa"/>
          </w:tcPr>
          <w:p w14:paraId="51FDAD1D" w14:textId="77777777" w:rsidR="0058325B" w:rsidRPr="0063159E" w:rsidRDefault="0058325B" w:rsidP="00770B19">
            <w:pPr>
              <w:spacing w:line="276" w:lineRule="auto"/>
              <w:rPr>
                <w:lang w:val="sr-Cyrl-RS"/>
              </w:rPr>
            </w:pPr>
          </w:p>
        </w:tc>
        <w:tc>
          <w:tcPr>
            <w:tcW w:w="3395" w:type="dxa"/>
          </w:tcPr>
          <w:p w14:paraId="0BE721A2" w14:textId="77777777" w:rsidR="0058325B" w:rsidRPr="0063159E" w:rsidRDefault="0058325B" w:rsidP="00770B19">
            <w:pPr>
              <w:spacing w:line="276" w:lineRule="auto"/>
              <w:rPr>
                <w:lang w:val="sr-Cyrl-RS"/>
              </w:rPr>
            </w:pPr>
          </w:p>
        </w:tc>
        <w:tc>
          <w:tcPr>
            <w:tcW w:w="2654" w:type="dxa"/>
          </w:tcPr>
          <w:p w14:paraId="3D01ED23" w14:textId="77777777" w:rsidR="0058325B" w:rsidRPr="0063159E" w:rsidRDefault="0058325B" w:rsidP="00770B19">
            <w:pPr>
              <w:spacing w:line="276" w:lineRule="auto"/>
              <w:rPr>
                <w:lang w:val="sr-Cyrl-RS"/>
              </w:rPr>
            </w:pPr>
          </w:p>
        </w:tc>
      </w:tr>
      <w:tr w:rsidR="0058325B" w:rsidRPr="0063159E" w14:paraId="45965A71" w14:textId="77777777" w:rsidTr="00770B19">
        <w:trPr>
          <w:trHeight w:hRule="exact" w:val="377"/>
        </w:trPr>
        <w:tc>
          <w:tcPr>
            <w:tcW w:w="2305" w:type="dxa"/>
          </w:tcPr>
          <w:p w14:paraId="463C80B2" w14:textId="77777777" w:rsidR="0058325B" w:rsidRPr="0063159E" w:rsidRDefault="0058325B" w:rsidP="00770B19">
            <w:pPr>
              <w:spacing w:line="276" w:lineRule="auto"/>
              <w:rPr>
                <w:lang w:val="sr-Cyrl-RS"/>
              </w:rPr>
            </w:pPr>
          </w:p>
        </w:tc>
        <w:tc>
          <w:tcPr>
            <w:tcW w:w="1152" w:type="dxa"/>
          </w:tcPr>
          <w:p w14:paraId="1A2214AB" w14:textId="77777777" w:rsidR="0058325B" w:rsidRPr="0063159E" w:rsidRDefault="0058325B" w:rsidP="00770B19">
            <w:pPr>
              <w:spacing w:line="276" w:lineRule="auto"/>
              <w:rPr>
                <w:lang w:val="sr-Cyrl-RS"/>
              </w:rPr>
            </w:pPr>
          </w:p>
        </w:tc>
        <w:tc>
          <w:tcPr>
            <w:tcW w:w="3395" w:type="dxa"/>
          </w:tcPr>
          <w:p w14:paraId="287F9C18" w14:textId="77777777" w:rsidR="0058325B" w:rsidRPr="0063159E" w:rsidRDefault="0058325B" w:rsidP="00770B19">
            <w:pPr>
              <w:spacing w:line="276" w:lineRule="auto"/>
              <w:rPr>
                <w:lang w:val="sr-Cyrl-RS"/>
              </w:rPr>
            </w:pPr>
          </w:p>
        </w:tc>
        <w:tc>
          <w:tcPr>
            <w:tcW w:w="2654" w:type="dxa"/>
          </w:tcPr>
          <w:p w14:paraId="4294127F" w14:textId="77777777" w:rsidR="0058325B" w:rsidRPr="0063159E" w:rsidRDefault="0058325B" w:rsidP="00770B19">
            <w:pPr>
              <w:spacing w:line="276" w:lineRule="auto"/>
              <w:rPr>
                <w:lang w:val="sr-Cyrl-RS"/>
              </w:rPr>
            </w:pPr>
          </w:p>
        </w:tc>
      </w:tr>
    </w:tbl>
    <w:p w14:paraId="341885C1" w14:textId="77777777" w:rsidR="0058325B" w:rsidRPr="0063159E" w:rsidRDefault="0058325B" w:rsidP="0058325B">
      <w:pPr>
        <w:spacing w:line="276" w:lineRule="auto"/>
        <w:rPr>
          <w:lang w:val="sr-Cyrl-RS"/>
        </w:rPr>
      </w:pPr>
    </w:p>
    <w:p w14:paraId="2BD01BC0" w14:textId="77777777" w:rsidR="0058325B" w:rsidRPr="0063159E" w:rsidRDefault="0058325B" w:rsidP="0058325B">
      <w:pPr>
        <w:spacing w:line="276" w:lineRule="auto"/>
        <w:rPr>
          <w:lang w:val="sr-Cyrl-RS"/>
        </w:rPr>
      </w:pPr>
      <w:r w:rsidRPr="0063159E">
        <w:rPr>
          <w:lang w:val="sr-Cyrl-RS"/>
        </w:rPr>
        <w:br w:type="page"/>
      </w:r>
    </w:p>
    <w:p w14:paraId="69C55809" w14:textId="77777777" w:rsidR="0058325B" w:rsidRPr="0063159E" w:rsidRDefault="0058325B" w:rsidP="0058325B">
      <w:pPr>
        <w:spacing w:line="276" w:lineRule="auto"/>
        <w:rPr>
          <w:lang w:val="sr-Cyrl-RS"/>
        </w:rPr>
      </w:pPr>
    </w:p>
    <w:bookmarkStart w:id="44" w:name="_Toc446065966" w:displacedByCustomXml="next"/>
    <w:bookmarkStart w:id="45" w:name="_Toc446063644" w:displacedByCustomXml="next"/>
    <w:bookmarkStart w:id="46" w:name="_Toc446020616" w:displacedByCustomXml="next"/>
    <w:bookmarkStart w:id="47" w:name="_Toc446021380" w:displacedByCustomXml="next"/>
    <w:bookmarkStart w:id="48" w:name="_Toc446022747" w:displacedByCustomXml="next"/>
    <w:sdt>
      <w:sdtPr>
        <w:rPr>
          <w:rFonts w:ascii="Times New Roman" w:eastAsia="Times New Roman" w:hAnsi="Times New Roman" w:cs="Times New Roman"/>
          <w:b w:val="0"/>
          <w:bCs w:val="0"/>
          <w:sz w:val="24"/>
          <w:szCs w:val="22"/>
          <w:lang w:val="sr-Cyrl-RS"/>
        </w:rPr>
        <w:id w:val="17266957"/>
        <w:docPartObj>
          <w:docPartGallery w:val="Table of Contents"/>
          <w:docPartUnique/>
        </w:docPartObj>
      </w:sdtPr>
      <w:sdtEndPr/>
      <w:sdtContent>
        <w:bookmarkStart w:id="49" w:name="_Toc445546842" w:displacedByCustomXml="prev"/>
        <w:bookmarkStart w:id="50" w:name="_Toc445505759" w:displacedByCustomXml="prev"/>
        <w:bookmarkStart w:id="51" w:name="_Toc445505726" w:displacedByCustomXml="prev"/>
        <w:bookmarkStart w:id="52" w:name="_Toc445503130" w:displacedByCustomXml="prev"/>
        <w:bookmarkStart w:id="53" w:name="_Toc445503168" w:displacedByCustomXml="prev"/>
        <w:p w14:paraId="52CF2F74" w14:textId="77777777" w:rsidR="0058325B" w:rsidRPr="0063159E" w:rsidRDefault="0058325B" w:rsidP="0058325B">
          <w:pPr>
            <w:pStyle w:val="Heading1"/>
            <w:numPr>
              <w:ilvl w:val="0"/>
              <w:numId w:val="0"/>
            </w:numPr>
            <w:spacing w:line="276" w:lineRule="auto"/>
            <w:ind w:left="432"/>
            <w:jc w:val="left"/>
            <w:rPr>
              <w:lang w:val="sr-Cyrl-RS"/>
            </w:rPr>
          </w:pPr>
          <w:r w:rsidRPr="0063159E">
            <w:rPr>
              <w:lang w:val="sr-Cyrl-RS"/>
            </w:rPr>
            <w:t>Садржај</w:t>
          </w:r>
          <w:bookmarkEnd w:id="53"/>
          <w:bookmarkEnd w:id="52"/>
          <w:bookmarkEnd w:id="51"/>
          <w:bookmarkEnd w:id="50"/>
          <w:bookmarkEnd w:id="49"/>
          <w:bookmarkEnd w:id="48"/>
          <w:bookmarkEnd w:id="47"/>
          <w:bookmarkEnd w:id="46"/>
          <w:bookmarkEnd w:id="45"/>
          <w:bookmarkEnd w:id="44"/>
        </w:p>
        <w:p w14:paraId="715C5B57" w14:textId="77777777" w:rsidR="0058325B" w:rsidRPr="0063159E" w:rsidRDefault="0058325B" w:rsidP="0058325B">
          <w:pPr>
            <w:spacing w:line="276" w:lineRule="auto"/>
            <w:rPr>
              <w:lang w:val="sr-Cyrl-RS"/>
            </w:rPr>
          </w:pPr>
        </w:p>
        <w:p w14:paraId="4A17B751" w14:textId="77777777" w:rsidR="00FC036C" w:rsidRDefault="0058325B">
          <w:pPr>
            <w:pStyle w:val="TOC1"/>
            <w:tabs>
              <w:tab w:val="right" w:leader="dot" w:pos="9730"/>
            </w:tabs>
            <w:rPr>
              <w:rFonts w:asciiTheme="minorHAnsi" w:eastAsiaTheme="minorEastAsia" w:hAnsiTheme="minorHAnsi" w:cstheme="minorBidi"/>
              <w:noProof/>
              <w:sz w:val="22"/>
              <w:lang w:val="sr-Cyrl-RS" w:eastAsia="sr-Cyrl-RS"/>
            </w:rPr>
          </w:pPr>
          <w:r w:rsidRPr="0063159E">
            <w:rPr>
              <w:lang w:val="sr-Cyrl-RS"/>
            </w:rPr>
            <w:fldChar w:fldCharType="begin"/>
          </w:r>
          <w:r w:rsidRPr="0063159E">
            <w:rPr>
              <w:lang w:val="sr-Cyrl-RS"/>
            </w:rPr>
            <w:instrText xml:space="preserve"> TOC \o "1-3" \h \z \u </w:instrText>
          </w:r>
          <w:r w:rsidRPr="0063159E">
            <w:rPr>
              <w:lang w:val="sr-Cyrl-RS"/>
            </w:rPr>
            <w:fldChar w:fldCharType="separate"/>
          </w:r>
          <w:hyperlink w:anchor="_Toc446065962" w:history="1">
            <w:r w:rsidR="00FC036C" w:rsidRPr="00E63906">
              <w:rPr>
                <w:rStyle w:val="Hyperlink"/>
                <w:noProof/>
                <w:lang w:val="sr-Cyrl-RS"/>
              </w:rPr>
              <w:t>Светски путник</w:t>
            </w:r>
            <w:r w:rsidR="00FC036C">
              <w:rPr>
                <w:noProof/>
                <w:webHidden/>
              </w:rPr>
              <w:tab/>
            </w:r>
            <w:r w:rsidR="00FC036C">
              <w:rPr>
                <w:noProof/>
                <w:webHidden/>
              </w:rPr>
              <w:fldChar w:fldCharType="begin"/>
            </w:r>
            <w:r w:rsidR="00FC036C">
              <w:rPr>
                <w:noProof/>
                <w:webHidden/>
              </w:rPr>
              <w:instrText xml:space="preserve"> PAGEREF _Toc446065962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0AE07186" w14:textId="77777777" w:rsidR="00FC036C" w:rsidRDefault="000D607E">
          <w:pPr>
            <w:pStyle w:val="TOC1"/>
            <w:tabs>
              <w:tab w:val="right" w:leader="dot" w:pos="9730"/>
            </w:tabs>
            <w:rPr>
              <w:rFonts w:asciiTheme="minorHAnsi" w:eastAsiaTheme="minorEastAsia" w:hAnsiTheme="minorHAnsi" w:cstheme="minorBidi"/>
              <w:noProof/>
              <w:sz w:val="22"/>
              <w:lang w:val="sr-Cyrl-RS" w:eastAsia="sr-Cyrl-RS"/>
            </w:rPr>
          </w:pPr>
          <w:hyperlink w:anchor="_Toc446065963" w:history="1">
            <w:r w:rsidR="00FC036C" w:rsidRPr="00E63906">
              <w:rPr>
                <w:rStyle w:val="Hyperlink"/>
                <w:noProof/>
                <w:lang w:val="sr-Cyrl-RS"/>
              </w:rPr>
              <w:t>Спецификација сценарија употребе функционалности одигравање потеза посетиоца</w:t>
            </w:r>
            <w:r w:rsidR="00FC036C">
              <w:rPr>
                <w:noProof/>
                <w:webHidden/>
              </w:rPr>
              <w:tab/>
            </w:r>
            <w:r w:rsidR="00FC036C">
              <w:rPr>
                <w:noProof/>
                <w:webHidden/>
              </w:rPr>
              <w:fldChar w:fldCharType="begin"/>
            </w:r>
            <w:r w:rsidR="00FC036C">
              <w:rPr>
                <w:noProof/>
                <w:webHidden/>
              </w:rPr>
              <w:instrText xml:space="preserve"> PAGEREF _Toc446065963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5F6FE603" w14:textId="77777777" w:rsidR="00FC036C" w:rsidRDefault="000D607E">
          <w:pPr>
            <w:pStyle w:val="TOC1"/>
            <w:tabs>
              <w:tab w:val="right" w:leader="dot" w:pos="9730"/>
            </w:tabs>
            <w:rPr>
              <w:rFonts w:asciiTheme="minorHAnsi" w:eastAsiaTheme="minorEastAsia" w:hAnsiTheme="minorHAnsi" w:cstheme="minorBidi"/>
              <w:noProof/>
              <w:sz w:val="22"/>
              <w:lang w:val="sr-Cyrl-RS" w:eastAsia="sr-Cyrl-RS"/>
            </w:rPr>
          </w:pPr>
          <w:hyperlink w:anchor="_Toc446065964" w:history="1">
            <w:r w:rsidR="00FC036C" w:rsidRPr="00E63906">
              <w:rPr>
                <w:rStyle w:val="Hyperlink"/>
                <w:noProof/>
                <w:lang w:val="sr-Cyrl-RS"/>
              </w:rPr>
              <w:t>Верзија 1.0</w:t>
            </w:r>
            <w:r w:rsidR="00FC036C">
              <w:rPr>
                <w:noProof/>
                <w:webHidden/>
              </w:rPr>
              <w:tab/>
            </w:r>
            <w:r w:rsidR="00FC036C">
              <w:rPr>
                <w:noProof/>
                <w:webHidden/>
              </w:rPr>
              <w:fldChar w:fldCharType="begin"/>
            </w:r>
            <w:r w:rsidR="00FC036C">
              <w:rPr>
                <w:noProof/>
                <w:webHidden/>
              </w:rPr>
              <w:instrText xml:space="preserve"> PAGEREF _Toc446065964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62D7F41A" w14:textId="77777777" w:rsidR="00FC036C" w:rsidRDefault="000D607E">
          <w:pPr>
            <w:pStyle w:val="TOC1"/>
            <w:tabs>
              <w:tab w:val="right" w:leader="dot" w:pos="9730"/>
            </w:tabs>
            <w:rPr>
              <w:rFonts w:asciiTheme="minorHAnsi" w:eastAsiaTheme="minorEastAsia" w:hAnsiTheme="minorHAnsi" w:cstheme="minorBidi"/>
              <w:noProof/>
              <w:sz w:val="22"/>
              <w:lang w:val="sr-Cyrl-RS" w:eastAsia="sr-Cyrl-RS"/>
            </w:rPr>
          </w:pPr>
          <w:hyperlink w:anchor="_Toc446065965" w:history="1">
            <w:r w:rsidR="00FC036C" w:rsidRPr="00E63906">
              <w:rPr>
                <w:rStyle w:val="Hyperlink"/>
                <w:noProof/>
                <w:lang w:val="sr-Cyrl-RS"/>
              </w:rPr>
              <w:t>Списак измена</w:t>
            </w:r>
            <w:r w:rsidR="00FC036C">
              <w:rPr>
                <w:noProof/>
                <w:webHidden/>
              </w:rPr>
              <w:tab/>
            </w:r>
            <w:r w:rsidR="00FC036C">
              <w:rPr>
                <w:noProof/>
                <w:webHidden/>
              </w:rPr>
              <w:fldChar w:fldCharType="begin"/>
            </w:r>
            <w:r w:rsidR="00FC036C">
              <w:rPr>
                <w:noProof/>
                <w:webHidden/>
              </w:rPr>
              <w:instrText xml:space="preserve"> PAGEREF _Toc446065965 \h </w:instrText>
            </w:r>
            <w:r w:rsidR="00FC036C">
              <w:rPr>
                <w:noProof/>
                <w:webHidden/>
              </w:rPr>
            </w:r>
            <w:r w:rsidR="00FC036C">
              <w:rPr>
                <w:noProof/>
                <w:webHidden/>
              </w:rPr>
              <w:fldChar w:fldCharType="separate"/>
            </w:r>
            <w:r w:rsidR="00FC036C">
              <w:rPr>
                <w:noProof/>
                <w:webHidden/>
              </w:rPr>
              <w:t>2</w:t>
            </w:r>
            <w:r w:rsidR="00FC036C">
              <w:rPr>
                <w:noProof/>
                <w:webHidden/>
              </w:rPr>
              <w:fldChar w:fldCharType="end"/>
            </w:r>
          </w:hyperlink>
        </w:p>
        <w:p w14:paraId="11BC82AF" w14:textId="77777777" w:rsidR="00FC036C" w:rsidRDefault="000D607E">
          <w:pPr>
            <w:pStyle w:val="TOC1"/>
            <w:tabs>
              <w:tab w:val="right" w:leader="dot" w:pos="9730"/>
            </w:tabs>
            <w:rPr>
              <w:rFonts w:asciiTheme="minorHAnsi" w:eastAsiaTheme="minorEastAsia" w:hAnsiTheme="minorHAnsi" w:cstheme="minorBidi"/>
              <w:noProof/>
              <w:sz w:val="22"/>
              <w:lang w:val="sr-Cyrl-RS" w:eastAsia="sr-Cyrl-RS"/>
            </w:rPr>
          </w:pPr>
          <w:hyperlink w:anchor="_Toc446065966" w:history="1">
            <w:r w:rsidR="00FC036C" w:rsidRPr="00E63906">
              <w:rPr>
                <w:rStyle w:val="Hyperlink"/>
                <w:noProof/>
                <w:lang w:val="sr-Cyrl-RS"/>
              </w:rPr>
              <w:t>Садржај</w:t>
            </w:r>
            <w:r w:rsidR="00FC036C">
              <w:rPr>
                <w:noProof/>
                <w:webHidden/>
              </w:rPr>
              <w:tab/>
            </w:r>
            <w:r w:rsidR="00FC036C">
              <w:rPr>
                <w:noProof/>
                <w:webHidden/>
              </w:rPr>
              <w:fldChar w:fldCharType="begin"/>
            </w:r>
            <w:r w:rsidR="00FC036C">
              <w:rPr>
                <w:noProof/>
                <w:webHidden/>
              </w:rPr>
              <w:instrText xml:space="preserve"> PAGEREF _Toc446065966 \h </w:instrText>
            </w:r>
            <w:r w:rsidR="00FC036C">
              <w:rPr>
                <w:noProof/>
                <w:webHidden/>
              </w:rPr>
            </w:r>
            <w:r w:rsidR="00FC036C">
              <w:rPr>
                <w:noProof/>
                <w:webHidden/>
              </w:rPr>
              <w:fldChar w:fldCharType="separate"/>
            </w:r>
            <w:r w:rsidR="00FC036C">
              <w:rPr>
                <w:noProof/>
                <w:webHidden/>
              </w:rPr>
              <w:t>3</w:t>
            </w:r>
            <w:r w:rsidR="00FC036C">
              <w:rPr>
                <w:noProof/>
                <w:webHidden/>
              </w:rPr>
              <w:fldChar w:fldCharType="end"/>
            </w:r>
          </w:hyperlink>
        </w:p>
        <w:p w14:paraId="07EE2302" w14:textId="77777777" w:rsidR="00FC036C" w:rsidRDefault="000D607E">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967" w:history="1">
            <w:r w:rsidR="00FC036C" w:rsidRPr="00E63906">
              <w:rPr>
                <w:rStyle w:val="Hyperlink"/>
                <w:noProof/>
                <w:w w:val="99"/>
                <w:lang w:val="sr-Cyrl-RS"/>
              </w:rPr>
              <w:t>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Увод</w:t>
            </w:r>
            <w:r w:rsidR="00FC036C">
              <w:rPr>
                <w:noProof/>
                <w:webHidden/>
              </w:rPr>
              <w:tab/>
            </w:r>
            <w:r w:rsidR="00FC036C">
              <w:rPr>
                <w:noProof/>
                <w:webHidden/>
              </w:rPr>
              <w:fldChar w:fldCharType="begin"/>
            </w:r>
            <w:r w:rsidR="00FC036C">
              <w:rPr>
                <w:noProof/>
                <w:webHidden/>
              </w:rPr>
              <w:instrText xml:space="preserve"> PAGEREF _Toc446065967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55C1B661"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68" w:history="1">
            <w:r w:rsidR="00FC036C" w:rsidRPr="00E63906">
              <w:rPr>
                <w:rStyle w:val="Hyperlink"/>
                <w:noProof/>
                <w:lang w:val="sr-Cyrl-RS"/>
              </w:rPr>
              <w:t>1.1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Резиме</w:t>
            </w:r>
            <w:r w:rsidR="00FC036C">
              <w:rPr>
                <w:noProof/>
                <w:webHidden/>
              </w:rPr>
              <w:tab/>
            </w:r>
            <w:r w:rsidR="00FC036C">
              <w:rPr>
                <w:noProof/>
                <w:webHidden/>
              </w:rPr>
              <w:fldChar w:fldCharType="begin"/>
            </w:r>
            <w:r w:rsidR="00FC036C">
              <w:rPr>
                <w:noProof/>
                <w:webHidden/>
              </w:rPr>
              <w:instrText xml:space="preserve"> PAGEREF _Toc446065968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037E78FD"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69" w:history="1">
            <w:r w:rsidR="00FC036C" w:rsidRPr="00E63906">
              <w:rPr>
                <w:rStyle w:val="Hyperlink"/>
                <w:noProof/>
                <w:lang w:val="sr-Cyrl-RS"/>
              </w:rPr>
              <w:t>1.2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Намена документа и циљне групе</w:t>
            </w:r>
            <w:r w:rsidR="00FC036C">
              <w:rPr>
                <w:noProof/>
                <w:webHidden/>
              </w:rPr>
              <w:tab/>
            </w:r>
            <w:r w:rsidR="00FC036C">
              <w:rPr>
                <w:noProof/>
                <w:webHidden/>
              </w:rPr>
              <w:fldChar w:fldCharType="begin"/>
            </w:r>
            <w:r w:rsidR="00FC036C">
              <w:rPr>
                <w:noProof/>
                <w:webHidden/>
              </w:rPr>
              <w:instrText xml:space="preserve"> PAGEREF _Toc446065969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5F43BE8"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0" w:history="1">
            <w:r w:rsidR="00FC036C" w:rsidRPr="00E63906">
              <w:rPr>
                <w:rStyle w:val="Hyperlink"/>
                <w:noProof/>
                <w:lang w:val="sr-Cyrl-RS"/>
              </w:rPr>
              <w:t>1.3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Референце</w:t>
            </w:r>
            <w:r w:rsidR="00FC036C">
              <w:rPr>
                <w:noProof/>
                <w:webHidden/>
              </w:rPr>
              <w:tab/>
            </w:r>
            <w:r w:rsidR="00FC036C">
              <w:rPr>
                <w:noProof/>
                <w:webHidden/>
              </w:rPr>
              <w:fldChar w:fldCharType="begin"/>
            </w:r>
            <w:r w:rsidR="00FC036C">
              <w:rPr>
                <w:noProof/>
                <w:webHidden/>
              </w:rPr>
              <w:instrText xml:space="preserve"> PAGEREF _Toc446065970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5AAFD63"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1" w:history="1">
            <w:r w:rsidR="00FC036C" w:rsidRPr="00E63906">
              <w:rPr>
                <w:rStyle w:val="Hyperlink"/>
                <w:noProof/>
                <w:lang w:val="sr-Cyrl-RS"/>
              </w:rPr>
              <w:t>1.4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Отворена питања</w:t>
            </w:r>
            <w:r w:rsidR="00FC036C">
              <w:rPr>
                <w:noProof/>
                <w:webHidden/>
              </w:rPr>
              <w:tab/>
            </w:r>
            <w:r w:rsidR="00FC036C">
              <w:rPr>
                <w:noProof/>
                <w:webHidden/>
              </w:rPr>
              <w:fldChar w:fldCharType="begin"/>
            </w:r>
            <w:r w:rsidR="00FC036C">
              <w:rPr>
                <w:noProof/>
                <w:webHidden/>
              </w:rPr>
              <w:instrText xml:space="preserve"> PAGEREF _Toc446065971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BC78B18" w14:textId="77777777" w:rsidR="00FC036C" w:rsidRDefault="000D607E">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972" w:history="1">
            <w:r w:rsidR="00FC036C" w:rsidRPr="00E63906">
              <w:rPr>
                <w:rStyle w:val="Hyperlink"/>
                <w:noProof/>
                <w:w w:val="99"/>
                <w:lang w:val="sr-Cyrl-RS"/>
              </w:rPr>
              <w:t>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Сценарио прегледа нове игре за посетиоца</w:t>
            </w:r>
            <w:r w:rsidR="00FC036C">
              <w:rPr>
                <w:noProof/>
                <w:webHidden/>
              </w:rPr>
              <w:tab/>
            </w:r>
            <w:r w:rsidR="00FC036C">
              <w:rPr>
                <w:noProof/>
                <w:webHidden/>
              </w:rPr>
              <w:fldChar w:fldCharType="begin"/>
            </w:r>
            <w:r w:rsidR="00FC036C">
              <w:rPr>
                <w:noProof/>
                <w:webHidden/>
              </w:rPr>
              <w:instrText xml:space="preserve"> PAGEREF _Toc446065972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12FE02D"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3" w:history="1">
            <w:r w:rsidR="00FC036C" w:rsidRPr="00E63906">
              <w:rPr>
                <w:rStyle w:val="Hyperlink"/>
                <w:noProof/>
                <w:lang w:val="sr-Cyrl-RS"/>
              </w:rPr>
              <w:t>2.1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Кратак опис</w:t>
            </w:r>
            <w:r w:rsidR="00FC036C">
              <w:rPr>
                <w:noProof/>
                <w:webHidden/>
              </w:rPr>
              <w:tab/>
            </w:r>
            <w:r w:rsidR="00FC036C">
              <w:rPr>
                <w:noProof/>
                <w:webHidden/>
              </w:rPr>
              <w:fldChar w:fldCharType="begin"/>
            </w:r>
            <w:r w:rsidR="00FC036C">
              <w:rPr>
                <w:noProof/>
                <w:webHidden/>
              </w:rPr>
              <w:instrText xml:space="preserve"> PAGEREF _Toc446065973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44B7EAA0"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4" w:history="1">
            <w:r w:rsidR="00FC036C" w:rsidRPr="00E63906">
              <w:rPr>
                <w:rStyle w:val="Hyperlink"/>
                <w:noProof/>
                <w:lang w:val="sr-Cyrl-RS"/>
              </w:rPr>
              <w:t>2.2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Ток догађаја</w:t>
            </w:r>
            <w:r w:rsidR="00FC036C">
              <w:rPr>
                <w:noProof/>
                <w:webHidden/>
              </w:rPr>
              <w:tab/>
            </w:r>
            <w:r w:rsidR="00FC036C">
              <w:rPr>
                <w:noProof/>
                <w:webHidden/>
              </w:rPr>
              <w:fldChar w:fldCharType="begin"/>
            </w:r>
            <w:r w:rsidR="00FC036C">
              <w:rPr>
                <w:noProof/>
                <w:webHidden/>
              </w:rPr>
              <w:instrText xml:space="preserve"> PAGEREF _Toc446065974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5EB0D284" w14:textId="77777777" w:rsidR="00FC036C" w:rsidRDefault="000D607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75" w:history="1">
            <w:r w:rsidR="00FC036C" w:rsidRPr="00E63906">
              <w:rPr>
                <w:rStyle w:val="Hyperlink"/>
                <w:noProof/>
                <w:lang w:val="sr-Cyrl-RS"/>
              </w:rPr>
              <w:t>2.2.1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нема више потеза, даља регистрација</w:t>
            </w:r>
            <w:r w:rsidR="00FC036C">
              <w:rPr>
                <w:noProof/>
                <w:webHidden/>
              </w:rPr>
              <w:tab/>
            </w:r>
            <w:r w:rsidR="00FC036C">
              <w:rPr>
                <w:noProof/>
                <w:webHidden/>
              </w:rPr>
              <w:fldChar w:fldCharType="begin"/>
            </w:r>
            <w:r w:rsidR="00FC036C">
              <w:rPr>
                <w:noProof/>
                <w:webHidden/>
              </w:rPr>
              <w:instrText xml:space="preserve"> PAGEREF _Toc446065975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4642AB60" w14:textId="77777777" w:rsidR="00FC036C" w:rsidRDefault="000D607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79" w:history="1">
            <w:r w:rsidR="00FC036C" w:rsidRPr="00E63906">
              <w:rPr>
                <w:rStyle w:val="Hyperlink"/>
                <w:noProof/>
                <w:lang w:val="sr-Cyrl-RS"/>
              </w:rPr>
              <w:t>2.2.2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нема више потеза, откажи</w:t>
            </w:r>
            <w:r w:rsidR="00FC036C">
              <w:rPr>
                <w:noProof/>
                <w:webHidden/>
              </w:rPr>
              <w:tab/>
            </w:r>
            <w:r w:rsidR="00FC036C">
              <w:rPr>
                <w:noProof/>
                <w:webHidden/>
              </w:rPr>
              <w:fldChar w:fldCharType="begin"/>
            </w:r>
            <w:r w:rsidR="00FC036C">
              <w:rPr>
                <w:noProof/>
                <w:webHidden/>
              </w:rPr>
              <w:instrText xml:space="preserve"> PAGEREF _Toc446065979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3E27E135" w14:textId="77777777" w:rsidR="00FC036C" w:rsidRDefault="000D607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82" w:history="1">
            <w:r w:rsidR="00FC036C" w:rsidRPr="00E63906">
              <w:rPr>
                <w:rStyle w:val="Hyperlink"/>
                <w:noProof/>
                <w:lang w:val="sr-Cyrl-RS"/>
              </w:rPr>
              <w:t>2.2.3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текстуално питање погрешио</w:t>
            </w:r>
            <w:r w:rsidR="00FC036C">
              <w:rPr>
                <w:noProof/>
                <w:webHidden/>
              </w:rPr>
              <w:tab/>
            </w:r>
            <w:r w:rsidR="00FC036C">
              <w:rPr>
                <w:noProof/>
                <w:webHidden/>
              </w:rPr>
              <w:fldChar w:fldCharType="begin"/>
            </w:r>
            <w:r w:rsidR="00FC036C">
              <w:rPr>
                <w:noProof/>
                <w:webHidden/>
              </w:rPr>
              <w:instrText xml:space="preserve"> PAGEREF _Toc446065982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5D5FA5A3" w14:textId="77777777" w:rsidR="00FC036C" w:rsidRDefault="000D607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89" w:history="1">
            <w:r w:rsidR="00FC036C" w:rsidRPr="00E63906">
              <w:rPr>
                <w:rStyle w:val="Hyperlink"/>
                <w:noProof/>
                <w:lang w:val="sr-Cyrl-RS"/>
              </w:rPr>
              <w:t>2.2.4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питање са сликом погрешио</w:t>
            </w:r>
            <w:r w:rsidR="00FC036C">
              <w:rPr>
                <w:noProof/>
                <w:webHidden/>
              </w:rPr>
              <w:tab/>
            </w:r>
            <w:r w:rsidR="00FC036C">
              <w:rPr>
                <w:noProof/>
                <w:webHidden/>
              </w:rPr>
              <w:fldChar w:fldCharType="begin"/>
            </w:r>
            <w:r w:rsidR="00FC036C">
              <w:rPr>
                <w:noProof/>
                <w:webHidden/>
              </w:rPr>
              <w:instrText xml:space="preserve"> PAGEREF _Toc446065989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6011E1C9" w14:textId="77777777" w:rsidR="00FC036C" w:rsidRDefault="000D607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97" w:history="1">
            <w:r w:rsidR="00FC036C" w:rsidRPr="00E63906">
              <w:rPr>
                <w:rStyle w:val="Hyperlink"/>
                <w:noProof/>
                <w:lang w:val="sr-Cyrl-RS"/>
              </w:rPr>
              <w:t>2.2.5</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питање са сликом погрешио</w:t>
            </w:r>
            <w:r w:rsidR="00FC036C">
              <w:rPr>
                <w:noProof/>
                <w:webHidden/>
              </w:rPr>
              <w:tab/>
            </w:r>
            <w:r w:rsidR="00FC036C">
              <w:rPr>
                <w:noProof/>
                <w:webHidden/>
              </w:rPr>
              <w:fldChar w:fldCharType="begin"/>
            </w:r>
            <w:r w:rsidR="00FC036C">
              <w:rPr>
                <w:noProof/>
                <w:webHidden/>
              </w:rPr>
              <w:instrText xml:space="preserve"> PAGEREF _Toc446065997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1F78FB9B" w14:textId="77777777" w:rsidR="00FC036C" w:rsidRDefault="000D607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6009" w:history="1">
            <w:r w:rsidR="00FC036C" w:rsidRPr="00E63906">
              <w:rPr>
                <w:rStyle w:val="Hyperlink"/>
                <w:noProof/>
                <w:lang w:val="sr-Cyrl-RS"/>
              </w:rPr>
              <w:t>2.2.6</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тачан одговор, још територија</w:t>
            </w:r>
            <w:r w:rsidR="00FC036C">
              <w:rPr>
                <w:noProof/>
                <w:webHidden/>
              </w:rPr>
              <w:tab/>
            </w:r>
            <w:r w:rsidR="00FC036C">
              <w:rPr>
                <w:noProof/>
                <w:webHidden/>
              </w:rPr>
              <w:fldChar w:fldCharType="begin"/>
            </w:r>
            <w:r w:rsidR="00FC036C">
              <w:rPr>
                <w:noProof/>
                <w:webHidden/>
              </w:rPr>
              <w:instrText xml:space="preserve"> PAGEREF _Toc446066009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33BA3DC" w14:textId="77777777" w:rsidR="00FC036C" w:rsidRDefault="000D607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6016" w:history="1">
            <w:r w:rsidR="00FC036C" w:rsidRPr="00E63906">
              <w:rPr>
                <w:rStyle w:val="Hyperlink"/>
                <w:noProof/>
                <w:lang w:val="sr-Cyrl-RS"/>
              </w:rPr>
              <w:t>2.2.7</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тачан одговор, нема више територија</w:t>
            </w:r>
            <w:r w:rsidR="00FC036C">
              <w:rPr>
                <w:noProof/>
                <w:webHidden/>
              </w:rPr>
              <w:tab/>
            </w:r>
            <w:r w:rsidR="00FC036C">
              <w:rPr>
                <w:noProof/>
                <w:webHidden/>
              </w:rPr>
              <w:fldChar w:fldCharType="begin"/>
            </w:r>
            <w:r w:rsidR="00FC036C">
              <w:rPr>
                <w:noProof/>
                <w:webHidden/>
              </w:rPr>
              <w:instrText xml:space="preserve"> PAGEREF _Toc446066016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40F605A"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19" w:history="1">
            <w:r w:rsidR="00FC036C" w:rsidRPr="00E63906">
              <w:rPr>
                <w:rStyle w:val="Hyperlink"/>
                <w:noProof/>
                <w:lang w:val="sr-Cyrl-RS"/>
              </w:rPr>
              <w:t>2.3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Посебни захтеви</w:t>
            </w:r>
            <w:r w:rsidR="00FC036C">
              <w:rPr>
                <w:noProof/>
                <w:webHidden/>
              </w:rPr>
              <w:tab/>
            </w:r>
            <w:r w:rsidR="00FC036C">
              <w:rPr>
                <w:noProof/>
                <w:webHidden/>
              </w:rPr>
              <w:fldChar w:fldCharType="begin"/>
            </w:r>
            <w:r w:rsidR="00FC036C">
              <w:rPr>
                <w:noProof/>
                <w:webHidden/>
              </w:rPr>
              <w:instrText xml:space="preserve"> PAGEREF _Toc446066019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7CF02A51"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20" w:history="1">
            <w:r w:rsidR="00FC036C" w:rsidRPr="00E63906">
              <w:rPr>
                <w:rStyle w:val="Hyperlink"/>
                <w:noProof/>
                <w:lang w:val="sr-Cyrl-RS"/>
              </w:rPr>
              <w:t>2.4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Предуслови</w:t>
            </w:r>
            <w:r w:rsidR="00FC036C">
              <w:rPr>
                <w:noProof/>
                <w:webHidden/>
              </w:rPr>
              <w:tab/>
            </w:r>
            <w:r w:rsidR="00FC036C">
              <w:rPr>
                <w:noProof/>
                <w:webHidden/>
              </w:rPr>
              <w:fldChar w:fldCharType="begin"/>
            </w:r>
            <w:r w:rsidR="00FC036C">
              <w:rPr>
                <w:noProof/>
                <w:webHidden/>
              </w:rPr>
              <w:instrText xml:space="preserve"> PAGEREF _Toc446066020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4946C86" w14:textId="77777777" w:rsidR="00FC036C" w:rsidRDefault="000D607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21" w:history="1">
            <w:r w:rsidR="00FC036C" w:rsidRPr="00E63906">
              <w:rPr>
                <w:rStyle w:val="Hyperlink"/>
                <w:noProof/>
                <w:lang w:val="sr-Cyrl-RS"/>
              </w:rPr>
              <w:t>2.5</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Последице</w:t>
            </w:r>
            <w:r w:rsidR="00FC036C">
              <w:rPr>
                <w:noProof/>
                <w:webHidden/>
              </w:rPr>
              <w:tab/>
            </w:r>
            <w:r w:rsidR="00FC036C">
              <w:rPr>
                <w:noProof/>
                <w:webHidden/>
              </w:rPr>
              <w:fldChar w:fldCharType="begin"/>
            </w:r>
            <w:r w:rsidR="00FC036C">
              <w:rPr>
                <w:noProof/>
                <w:webHidden/>
              </w:rPr>
              <w:instrText xml:space="preserve"> PAGEREF _Toc446066021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08941A6A" w14:textId="778E435E" w:rsidR="0058325B" w:rsidRPr="0063159E" w:rsidRDefault="0058325B" w:rsidP="0058325B">
          <w:pPr>
            <w:spacing w:line="276" w:lineRule="auto"/>
            <w:rPr>
              <w:lang w:val="sr-Cyrl-RS"/>
            </w:rPr>
          </w:pPr>
          <w:r w:rsidRPr="0063159E">
            <w:rPr>
              <w:lang w:val="sr-Cyrl-RS"/>
            </w:rPr>
            <w:fldChar w:fldCharType="end"/>
          </w:r>
        </w:p>
      </w:sdtContent>
    </w:sdt>
    <w:p w14:paraId="34C5FE3E" w14:textId="77777777" w:rsidR="0058325B" w:rsidRPr="0063159E" w:rsidRDefault="0058325B" w:rsidP="0058325B">
      <w:pPr>
        <w:spacing w:line="276" w:lineRule="auto"/>
        <w:rPr>
          <w:lang w:val="sr-Cyrl-RS"/>
        </w:rPr>
        <w:sectPr w:rsidR="0058325B" w:rsidRPr="0063159E">
          <w:pgSz w:w="12240" w:h="15840"/>
          <w:pgMar w:top="1400" w:right="920" w:bottom="280" w:left="1580" w:header="720" w:footer="720" w:gutter="0"/>
          <w:cols w:space="720"/>
        </w:sectPr>
      </w:pPr>
    </w:p>
    <w:p w14:paraId="2AB77108" w14:textId="77777777" w:rsidR="0058325B" w:rsidRPr="0063159E" w:rsidRDefault="0058325B" w:rsidP="0058325B">
      <w:pPr>
        <w:pStyle w:val="BodyText"/>
        <w:spacing w:line="276" w:lineRule="auto"/>
        <w:rPr>
          <w:lang w:val="sr-Cyrl-RS"/>
        </w:rPr>
      </w:pPr>
    </w:p>
    <w:p w14:paraId="5A7817F2" w14:textId="77777777" w:rsidR="0058325B" w:rsidRPr="0063159E" w:rsidRDefault="0058325B" w:rsidP="0058325B">
      <w:pPr>
        <w:pStyle w:val="BodyText"/>
        <w:spacing w:before="2" w:line="276" w:lineRule="auto"/>
        <w:rPr>
          <w:lang w:val="sr-Cyrl-RS"/>
        </w:rPr>
      </w:pPr>
    </w:p>
    <w:p w14:paraId="4C3B8929" w14:textId="30BD55BB" w:rsidR="0058325B" w:rsidRPr="0063159E" w:rsidRDefault="0058325B" w:rsidP="0058325B">
      <w:pPr>
        <w:pStyle w:val="Heading1"/>
        <w:spacing w:line="276" w:lineRule="auto"/>
        <w:ind w:left="142" w:hanging="426"/>
        <w:jc w:val="left"/>
        <w:rPr>
          <w:lang w:val="sr-Cyrl-RS"/>
        </w:rPr>
      </w:pPr>
      <w:bookmarkStart w:id="54" w:name="_bookmark0"/>
      <w:bookmarkStart w:id="55" w:name="_Toc446065967"/>
      <w:bookmarkEnd w:id="54"/>
      <w:r w:rsidRPr="0063159E">
        <w:rPr>
          <w:lang w:val="sr-Cyrl-RS"/>
        </w:rPr>
        <w:t>Увод</w:t>
      </w:r>
      <w:bookmarkEnd w:id="55"/>
    </w:p>
    <w:p w14:paraId="2309D977" w14:textId="77777777" w:rsidR="0058325B" w:rsidRPr="0063159E" w:rsidRDefault="0058325B" w:rsidP="0058325B">
      <w:pPr>
        <w:pStyle w:val="Heading1"/>
        <w:numPr>
          <w:ilvl w:val="0"/>
          <w:numId w:val="0"/>
        </w:numPr>
        <w:spacing w:line="276" w:lineRule="auto"/>
        <w:ind w:left="432"/>
        <w:jc w:val="left"/>
        <w:rPr>
          <w:lang w:val="sr-Cyrl-RS"/>
        </w:rPr>
      </w:pPr>
    </w:p>
    <w:p w14:paraId="4BE86F77" w14:textId="2D200563" w:rsidR="0058325B" w:rsidRPr="0063159E" w:rsidRDefault="0058325B" w:rsidP="0058325B">
      <w:pPr>
        <w:pStyle w:val="Heading2"/>
        <w:spacing w:line="276" w:lineRule="auto"/>
        <w:rPr>
          <w:lang w:val="sr-Cyrl-RS"/>
        </w:rPr>
      </w:pPr>
      <w:bookmarkStart w:id="56" w:name="_Toc446065968"/>
      <w:r w:rsidRPr="0063159E">
        <w:rPr>
          <w:lang w:val="sr-Cyrl-RS"/>
        </w:rPr>
        <w:t>Резиме</w:t>
      </w:r>
      <w:bookmarkEnd w:id="56"/>
    </w:p>
    <w:p w14:paraId="2F08FBC7" w14:textId="77777777" w:rsidR="0058325B" w:rsidRPr="0063159E" w:rsidRDefault="0058325B" w:rsidP="0058325B">
      <w:pPr>
        <w:rPr>
          <w:lang w:val="sr-Cyrl-RS"/>
        </w:rPr>
      </w:pPr>
    </w:p>
    <w:p w14:paraId="06AFC914" w14:textId="6BAEFB1A" w:rsidR="0058325B" w:rsidRPr="0063159E" w:rsidRDefault="0058325B" w:rsidP="0058325B">
      <w:pPr>
        <w:pStyle w:val="BodyText"/>
        <w:spacing w:before="68" w:line="276" w:lineRule="auto"/>
        <w:ind w:left="218"/>
        <w:rPr>
          <w:lang w:val="sr-Cyrl-RS"/>
        </w:rPr>
      </w:pPr>
      <w:bookmarkStart w:id="57" w:name="_bookmark1"/>
      <w:bookmarkEnd w:id="57"/>
      <w:r w:rsidRPr="0063159E">
        <w:rPr>
          <w:lang w:val="sr-Cyrl-RS"/>
        </w:rPr>
        <w:t xml:space="preserve">Дефинише се сценарио употребе приликом </w:t>
      </w:r>
      <w:r w:rsidR="0080528F">
        <w:rPr>
          <w:lang w:val="sr-Cyrl-RS"/>
        </w:rPr>
        <w:t>одигравања потеза посетиоца</w:t>
      </w:r>
      <w:r w:rsidRPr="0063159E">
        <w:rPr>
          <w:lang w:val="sr-Cyrl-RS"/>
        </w:rPr>
        <w:t>.</w:t>
      </w:r>
    </w:p>
    <w:p w14:paraId="20C1B831" w14:textId="77777777" w:rsidR="0058325B" w:rsidRPr="0063159E" w:rsidRDefault="0058325B" w:rsidP="0058325B">
      <w:pPr>
        <w:pStyle w:val="BodyText"/>
        <w:spacing w:before="10" w:line="276" w:lineRule="auto"/>
        <w:rPr>
          <w:sz w:val="21"/>
          <w:lang w:val="sr-Cyrl-RS"/>
        </w:rPr>
      </w:pPr>
    </w:p>
    <w:p w14:paraId="42C404EB" w14:textId="7F76BF32" w:rsidR="0058325B" w:rsidRPr="0063159E" w:rsidRDefault="0058325B" w:rsidP="0058325B">
      <w:pPr>
        <w:pStyle w:val="Heading2"/>
        <w:spacing w:line="276" w:lineRule="auto"/>
        <w:rPr>
          <w:lang w:val="sr-Cyrl-RS"/>
        </w:rPr>
      </w:pPr>
      <w:bookmarkStart w:id="58" w:name="_bookmark2"/>
      <w:bookmarkStart w:id="59" w:name="_Toc446065969"/>
      <w:bookmarkEnd w:id="58"/>
      <w:r w:rsidRPr="0063159E">
        <w:rPr>
          <w:lang w:val="sr-Cyrl-RS"/>
        </w:rPr>
        <w:t>Намена документа и циљне групе</w:t>
      </w:r>
      <w:bookmarkEnd w:id="59"/>
      <w:r w:rsidRPr="0063159E">
        <w:rPr>
          <w:lang w:val="sr-Cyrl-RS"/>
        </w:rPr>
        <w:t xml:space="preserve"> </w:t>
      </w:r>
    </w:p>
    <w:p w14:paraId="74FD9265" w14:textId="77777777" w:rsidR="0058325B" w:rsidRPr="0063159E" w:rsidRDefault="0058325B" w:rsidP="0058325B">
      <w:pPr>
        <w:rPr>
          <w:lang w:val="sr-Cyrl-RS"/>
        </w:rPr>
      </w:pPr>
    </w:p>
    <w:p w14:paraId="3EE62387" w14:textId="77777777" w:rsidR="0058325B" w:rsidRPr="0063159E" w:rsidRDefault="0058325B" w:rsidP="0058325B">
      <w:pPr>
        <w:pStyle w:val="BodyText"/>
        <w:spacing w:before="68" w:line="276" w:lineRule="auto"/>
        <w:ind w:left="218"/>
        <w:rPr>
          <w:lang w:val="sr-Cyrl-RS"/>
        </w:rPr>
      </w:pPr>
      <w:r w:rsidRPr="0063159E">
        <w:rPr>
          <w:lang w:val="sr-Cyrl-RS"/>
        </w:rPr>
        <w:t>Предвиђено је да овај документ користе сви чланови пројектног тима током развоја и тестирања пројекта, а може се користити и при писању упутства за употребу.</w:t>
      </w:r>
    </w:p>
    <w:p w14:paraId="1DEDCF2E" w14:textId="77777777" w:rsidR="0058325B" w:rsidRPr="0063159E" w:rsidRDefault="0058325B" w:rsidP="0058325B">
      <w:pPr>
        <w:pStyle w:val="BodyText"/>
        <w:spacing w:before="1" w:line="276" w:lineRule="auto"/>
        <w:rPr>
          <w:sz w:val="21"/>
          <w:lang w:val="sr-Cyrl-RS"/>
        </w:rPr>
      </w:pPr>
    </w:p>
    <w:p w14:paraId="4731E915" w14:textId="5F360C4E" w:rsidR="0058325B" w:rsidRPr="0063159E" w:rsidRDefault="0058325B" w:rsidP="0058325B">
      <w:pPr>
        <w:pStyle w:val="Heading2"/>
        <w:spacing w:line="276" w:lineRule="auto"/>
        <w:rPr>
          <w:lang w:val="sr-Cyrl-RS"/>
        </w:rPr>
      </w:pPr>
      <w:bookmarkStart w:id="60" w:name="_bookmark3"/>
      <w:bookmarkStart w:id="61" w:name="_Toc446065970"/>
      <w:bookmarkEnd w:id="60"/>
      <w:r w:rsidRPr="0063159E">
        <w:rPr>
          <w:lang w:val="sr-Cyrl-RS"/>
        </w:rPr>
        <w:t>Референце</w:t>
      </w:r>
      <w:bookmarkEnd w:id="61"/>
    </w:p>
    <w:p w14:paraId="60C7AE82" w14:textId="77777777" w:rsidR="0058325B" w:rsidRPr="0063159E" w:rsidRDefault="0058325B" w:rsidP="0058325B">
      <w:pPr>
        <w:rPr>
          <w:lang w:val="sr-Cyrl-RS"/>
        </w:rPr>
      </w:pPr>
    </w:p>
    <w:p w14:paraId="677E8FEF" w14:textId="77777777" w:rsidR="0058325B" w:rsidRPr="0063159E" w:rsidRDefault="0058325B" w:rsidP="0058325B">
      <w:pPr>
        <w:pStyle w:val="ListParagraph"/>
        <w:numPr>
          <w:ilvl w:val="0"/>
          <w:numId w:val="1"/>
        </w:numPr>
        <w:tabs>
          <w:tab w:val="left" w:pos="937"/>
          <w:tab w:val="left" w:pos="938"/>
        </w:tabs>
        <w:spacing w:before="68" w:line="276" w:lineRule="auto"/>
        <w:rPr>
          <w:sz w:val="22"/>
          <w:lang w:val="sr-Cyrl-RS"/>
        </w:rPr>
      </w:pPr>
      <w:r w:rsidRPr="0063159E">
        <w:rPr>
          <w:sz w:val="22"/>
          <w:lang w:val="sr-Cyrl-RS"/>
        </w:rPr>
        <w:t>Пројектни задатак</w:t>
      </w:r>
    </w:p>
    <w:p w14:paraId="7D64B470"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Упутство за писање спецификације сценарија употребе функционалности</w:t>
      </w:r>
    </w:p>
    <w:p w14:paraId="1B6B2D1E"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Rational Unified Process</w:t>
      </w:r>
      <w:r w:rsidRPr="0063159E">
        <w:rPr>
          <w:spacing w:val="-9"/>
          <w:sz w:val="22"/>
          <w:lang w:val="sr-Cyrl-RS"/>
        </w:rPr>
        <w:t xml:space="preserve"> </w:t>
      </w:r>
      <w:r w:rsidRPr="0063159E">
        <w:rPr>
          <w:sz w:val="22"/>
          <w:lang w:val="sr-Cyrl-RS"/>
        </w:rPr>
        <w:t>2000</w:t>
      </w:r>
    </w:p>
    <w:p w14:paraId="79AE9842"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Storyboard, Rational Unified Process</w:t>
      </w:r>
      <w:r w:rsidRPr="0063159E">
        <w:rPr>
          <w:spacing w:val="-13"/>
          <w:sz w:val="22"/>
          <w:lang w:val="sr-Cyrl-RS"/>
        </w:rPr>
        <w:t xml:space="preserve"> </w:t>
      </w:r>
      <w:r w:rsidRPr="0063159E">
        <w:rPr>
          <w:sz w:val="22"/>
          <w:lang w:val="sr-Cyrl-RS"/>
        </w:rPr>
        <w:t>2000</w:t>
      </w:r>
    </w:p>
    <w:p w14:paraId="3A141D4E" w14:textId="5114AF5F" w:rsidR="0058325B" w:rsidRPr="0063159E" w:rsidRDefault="0058325B" w:rsidP="0058325B">
      <w:pPr>
        <w:pStyle w:val="Heading2"/>
        <w:spacing w:line="276" w:lineRule="auto"/>
        <w:rPr>
          <w:lang w:val="sr-Cyrl-RS"/>
        </w:rPr>
      </w:pPr>
      <w:bookmarkStart w:id="62" w:name="_bookmark4"/>
      <w:bookmarkStart w:id="63" w:name="_Toc446065971"/>
      <w:bookmarkEnd w:id="62"/>
      <w:r w:rsidRPr="0063159E">
        <w:rPr>
          <w:lang w:val="sr-Cyrl-RS"/>
        </w:rPr>
        <w:t>Отворена питања</w:t>
      </w:r>
      <w:bookmarkEnd w:id="63"/>
    </w:p>
    <w:p w14:paraId="30B50098" w14:textId="77777777" w:rsidR="0058325B" w:rsidRPr="0063159E" w:rsidRDefault="0058325B" w:rsidP="0058325B">
      <w:pPr>
        <w:pStyle w:val="BodyText"/>
        <w:spacing w:line="276" w:lineRule="auto"/>
        <w:rPr>
          <w:rFonts w:ascii="Arial"/>
          <w:b/>
          <w:lang w:val="sr-Cyrl-RS"/>
        </w:rPr>
      </w:pPr>
    </w:p>
    <w:tbl>
      <w:tblPr>
        <w:tblW w:w="99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58325B" w:rsidRPr="0063159E" w14:paraId="072F6DEE" w14:textId="77777777" w:rsidTr="00770B19">
        <w:trPr>
          <w:trHeight w:hRule="exact" w:val="250"/>
        </w:trPr>
        <w:tc>
          <w:tcPr>
            <w:tcW w:w="1188" w:type="dxa"/>
          </w:tcPr>
          <w:p w14:paraId="2AE49718"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Редни број</w:t>
            </w:r>
          </w:p>
        </w:tc>
        <w:tc>
          <w:tcPr>
            <w:tcW w:w="3601" w:type="dxa"/>
          </w:tcPr>
          <w:p w14:paraId="1E853F53"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Опис</w:t>
            </w:r>
          </w:p>
        </w:tc>
        <w:tc>
          <w:tcPr>
            <w:tcW w:w="5151" w:type="dxa"/>
          </w:tcPr>
          <w:p w14:paraId="78DB1131"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Решење</w:t>
            </w:r>
          </w:p>
        </w:tc>
      </w:tr>
      <w:tr w:rsidR="0058325B" w:rsidRPr="0063159E" w14:paraId="5F0C7E11" w14:textId="77777777" w:rsidTr="00457FB2">
        <w:trPr>
          <w:trHeight w:hRule="exact" w:val="1302"/>
        </w:trPr>
        <w:tc>
          <w:tcPr>
            <w:tcW w:w="1188" w:type="dxa"/>
          </w:tcPr>
          <w:p w14:paraId="4198F0F1" w14:textId="4BA30ACA" w:rsidR="0058325B" w:rsidRPr="0063159E" w:rsidRDefault="00457FB2" w:rsidP="00770B19">
            <w:pPr>
              <w:pStyle w:val="TableParagraph"/>
              <w:spacing w:before="5" w:line="276" w:lineRule="auto"/>
              <w:ind w:left="103"/>
              <w:rPr>
                <w:sz w:val="20"/>
                <w:lang w:val="sr-Cyrl-RS"/>
              </w:rPr>
            </w:pPr>
            <w:r>
              <w:rPr>
                <w:sz w:val="20"/>
                <w:lang w:val="sr-Cyrl-RS"/>
              </w:rPr>
              <w:t>1</w:t>
            </w:r>
          </w:p>
        </w:tc>
        <w:tc>
          <w:tcPr>
            <w:tcW w:w="3601" w:type="dxa"/>
          </w:tcPr>
          <w:p w14:paraId="23603135" w14:textId="10EA149E" w:rsidR="0058325B" w:rsidRPr="0063159E" w:rsidRDefault="00457FB2" w:rsidP="00BB73FB">
            <w:pPr>
              <w:pStyle w:val="TableParagraph"/>
              <w:spacing w:before="5" w:line="276" w:lineRule="auto"/>
              <w:ind w:left="103" w:right="101"/>
              <w:jc w:val="both"/>
              <w:rPr>
                <w:sz w:val="20"/>
                <w:lang w:val="sr-Cyrl-RS"/>
              </w:rPr>
            </w:pPr>
            <w:r>
              <w:rPr>
                <w:sz w:val="20"/>
                <w:lang w:val="sr-Cyrl-RS"/>
              </w:rPr>
              <w:t xml:space="preserve">Дискутабилан је систем рачунања поена. И хоће ли се дозвољавати да </w:t>
            </w:r>
            <w:r w:rsidR="00BB73FB">
              <w:rPr>
                <w:sz w:val="20"/>
                <w:lang w:val="sr-Cyrl-RS"/>
              </w:rPr>
              <w:t>посетилац</w:t>
            </w:r>
            <w:r>
              <w:rPr>
                <w:sz w:val="20"/>
                <w:lang w:val="sr-Cyrl-RS"/>
              </w:rPr>
              <w:t xml:space="preserve"> настави са типом питања на ком је стао код напада одређене територије</w:t>
            </w:r>
          </w:p>
        </w:tc>
        <w:tc>
          <w:tcPr>
            <w:tcW w:w="5151" w:type="dxa"/>
          </w:tcPr>
          <w:p w14:paraId="3C4C880F" w14:textId="77777777" w:rsidR="0058325B" w:rsidRPr="0063159E" w:rsidRDefault="0058325B" w:rsidP="00770B19">
            <w:pPr>
              <w:spacing w:line="276" w:lineRule="auto"/>
              <w:rPr>
                <w:lang w:val="sr-Cyrl-RS"/>
              </w:rPr>
            </w:pPr>
          </w:p>
        </w:tc>
      </w:tr>
      <w:tr w:rsidR="0058325B" w:rsidRPr="0063159E" w14:paraId="62D034FC" w14:textId="77777777" w:rsidTr="00457FB2">
        <w:trPr>
          <w:trHeight w:hRule="exact" w:val="1085"/>
        </w:trPr>
        <w:tc>
          <w:tcPr>
            <w:tcW w:w="1188" w:type="dxa"/>
          </w:tcPr>
          <w:p w14:paraId="7D4D2B1D" w14:textId="77777777" w:rsidR="0058325B" w:rsidRPr="0063159E" w:rsidRDefault="0058325B" w:rsidP="00770B19">
            <w:pPr>
              <w:spacing w:line="276" w:lineRule="auto"/>
              <w:rPr>
                <w:lang w:val="sr-Cyrl-RS"/>
              </w:rPr>
            </w:pPr>
          </w:p>
        </w:tc>
        <w:tc>
          <w:tcPr>
            <w:tcW w:w="3601" w:type="dxa"/>
          </w:tcPr>
          <w:p w14:paraId="147BE8AE" w14:textId="77777777" w:rsidR="0058325B" w:rsidRPr="0063159E" w:rsidRDefault="0058325B" w:rsidP="00770B19">
            <w:pPr>
              <w:spacing w:line="276" w:lineRule="auto"/>
              <w:rPr>
                <w:lang w:val="sr-Cyrl-RS"/>
              </w:rPr>
            </w:pPr>
          </w:p>
        </w:tc>
        <w:tc>
          <w:tcPr>
            <w:tcW w:w="5151" w:type="dxa"/>
          </w:tcPr>
          <w:p w14:paraId="709A1979" w14:textId="77777777" w:rsidR="0058325B" w:rsidRPr="0063159E" w:rsidRDefault="0058325B" w:rsidP="00770B19">
            <w:pPr>
              <w:spacing w:line="276" w:lineRule="auto"/>
              <w:rPr>
                <w:lang w:val="sr-Cyrl-RS"/>
              </w:rPr>
            </w:pPr>
          </w:p>
        </w:tc>
      </w:tr>
    </w:tbl>
    <w:p w14:paraId="688D9577" w14:textId="77777777" w:rsidR="0058325B" w:rsidRPr="0063159E" w:rsidRDefault="0058325B" w:rsidP="0058325B">
      <w:pPr>
        <w:pStyle w:val="BodyText"/>
        <w:spacing w:line="276" w:lineRule="auto"/>
        <w:rPr>
          <w:rFonts w:ascii="Arial"/>
          <w:b/>
          <w:lang w:val="sr-Cyrl-RS"/>
        </w:rPr>
      </w:pPr>
    </w:p>
    <w:p w14:paraId="1AABE1FB" w14:textId="77777777" w:rsidR="0058325B" w:rsidRPr="0063159E" w:rsidRDefault="0058325B" w:rsidP="0058325B">
      <w:pPr>
        <w:pStyle w:val="BodyText"/>
        <w:spacing w:line="276" w:lineRule="auto"/>
        <w:rPr>
          <w:rFonts w:ascii="Arial"/>
          <w:b/>
          <w:lang w:val="sr-Cyrl-RS"/>
        </w:rPr>
      </w:pPr>
    </w:p>
    <w:p w14:paraId="4F09154D" w14:textId="521D896B" w:rsidR="0058325B" w:rsidRPr="0063159E" w:rsidRDefault="0058325B" w:rsidP="0058325B">
      <w:pPr>
        <w:pStyle w:val="Heading1"/>
        <w:spacing w:line="276" w:lineRule="auto"/>
        <w:ind w:left="142" w:hanging="426"/>
        <w:jc w:val="left"/>
        <w:rPr>
          <w:lang w:val="sr-Cyrl-RS"/>
        </w:rPr>
      </w:pPr>
      <w:bookmarkStart w:id="64" w:name="_bookmark5"/>
      <w:bookmarkStart w:id="65" w:name="_Toc446065972"/>
      <w:bookmarkEnd w:id="64"/>
      <w:r w:rsidRPr="0063159E">
        <w:rPr>
          <w:lang w:val="sr-Cyrl-RS"/>
        </w:rPr>
        <w:t>Сценарио прегледа нове игре за посетиоца</w:t>
      </w:r>
      <w:bookmarkEnd w:id="65"/>
      <w:r w:rsidRPr="0063159E">
        <w:rPr>
          <w:lang w:val="sr-Cyrl-RS"/>
        </w:rPr>
        <w:t xml:space="preserve"> </w:t>
      </w:r>
    </w:p>
    <w:p w14:paraId="2A8310E0" w14:textId="77777777" w:rsidR="0058325B" w:rsidRPr="0063159E" w:rsidRDefault="0058325B" w:rsidP="0058325B">
      <w:pPr>
        <w:pStyle w:val="BodyText"/>
        <w:spacing w:before="5" w:line="276" w:lineRule="auto"/>
        <w:rPr>
          <w:rFonts w:ascii="Arial"/>
          <w:b/>
          <w:sz w:val="37"/>
          <w:lang w:val="sr-Cyrl-RS"/>
        </w:rPr>
      </w:pPr>
    </w:p>
    <w:p w14:paraId="012B3C6B" w14:textId="64019022" w:rsidR="0058325B" w:rsidRPr="0063159E" w:rsidRDefault="0058325B" w:rsidP="0058325B">
      <w:pPr>
        <w:pStyle w:val="Heading2"/>
        <w:rPr>
          <w:lang w:val="sr-Cyrl-RS"/>
        </w:rPr>
      </w:pPr>
      <w:bookmarkStart w:id="66" w:name="_bookmark6"/>
      <w:bookmarkStart w:id="67" w:name="_Toc446065973"/>
      <w:bookmarkEnd w:id="66"/>
      <w:r w:rsidRPr="0063159E">
        <w:rPr>
          <w:lang w:val="sr-Cyrl-RS"/>
        </w:rPr>
        <w:t>Кратак опис</w:t>
      </w:r>
      <w:bookmarkEnd w:id="67"/>
    </w:p>
    <w:p w14:paraId="72B97C95" w14:textId="77777777" w:rsidR="0058325B" w:rsidRPr="0063159E" w:rsidRDefault="0058325B" w:rsidP="0058325B">
      <w:pPr>
        <w:rPr>
          <w:lang w:val="sr-Cyrl-RS"/>
        </w:rPr>
      </w:pPr>
    </w:p>
    <w:p w14:paraId="39626A89" w14:textId="2FFEDBEB" w:rsidR="0058325B" w:rsidRPr="0063159E" w:rsidRDefault="00614F34" w:rsidP="0058325B">
      <w:pPr>
        <w:ind w:left="284"/>
        <w:rPr>
          <w:lang w:val="sr-Cyrl-RS"/>
        </w:rPr>
      </w:pPr>
      <w:r>
        <w:rPr>
          <w:lang w:val="sr-Cyrl-RS"/>
        </w:rPr>
        <w:t xml:space="preserve">Посетилац игра потез. </w:t>
      </w:r>
      <w:r>
        <w:rPr>
          <w:szCs w:val="24"/>
          <w:lang w:val="sr-Cyrl-RS"/>
        </w:rPr>
        <w:t>Потез се састоји од одабира територије и одговарања на питања избором једног од понуђених одговора или уписом имена познате личности. Потез је успешан уколико се тачно одговори на сва постављена питања. Посетиоцу је дозвољен ограничен број потеза, док је за комплетну игру неопходна регистрација.</w:t>
      </w:r>
    </w:p>
    <w:p w14:paraId="0F9DC976" w14:textId="77777777" w:rsidR="0058325B" w:rsidRPr="0063159E" w:rsidRDefault="0058325B" w:rsidP="0058325B">
      <w:pPr>
        <w:ind w:left="284"/>
        <w:rPr>
          <w:lang w:val="sr-Cyrl-RS"/>
        </w:rPr>
      </w:pPr>
    </w:p>
    <w:p w14:paraId="3346767B" w14:textId="77777777" w:rsidR="0058325B" w:rsidRPr="0063159E" w:rsidRDefault="0058325B" w:rsidP="0058325B">
      <w:pPr>
        <w:ind w:left="284"/>
        <w:rPr>
          <w:lang w:val="sr-Cyrl-RS"/>
        </w:rPr>
      </w:pPr>
    </w:p>
    <w:p w14:paraId="313C1285" w14:textId="77777777" w:rsidR="0058325B" w:rsidRPr="0063159E" w:rsidRDefault="0058325B" w:rsidP="0058325B">
      <w:pPr>
        <w:ind w:left="284"/>
        <w:rPr>
          <w:lang w:val="sr-Cyrl-RS"/>
        </w:rPr>
      </w:pPr>
    </w:p>
    <w:p w14:paraId="689F36E1" w14:textId="77777777" w:rsidR="0058325B" w:rsidRPr="0063159E" w:rsidRDefault="0058325B" w:rsidP="0058325B">
      <w:pPr>
        <w:pStyle w:val="BodyText"/>
        <w:spacing w:before="68" w:line="276" w:lineRule="auto"/>
        <w:ind w:left="218"/>
        <w:jc w:val="both"/>
        <w:rPr>
          <w:lang w:val="sr-Cyrl-RS"/>
        </w:rPr>
      </w:pPr>
    </w:p>
    <w:p w14:paraId="3F094947" w14:textId="347DD75D" w:rsidR="0058325B" w:rsidRPr="0063159E" w:rsidRDefault="0058325B" w:rsidP="0058325B">
      <w:pPr>
        <w:pStyle w:val="Heading2"/>
        <w:spacing w:line="276" w:lineRule="auto"/>
        <w:rPr>
          <w:lang w:val="sr-Cyrl-RS"/>
        </w:rPr>
      </w:pPr>
      <w:bookmarkStart w:id="68" w:name="_bookmark7"/>
      <w:bookmarkStart w:id="69" w:name="_Toc446065974"/>
      <w:bookmarkEnd w:id="68"/>
      <w:r w:rsidRPr="0063159E">
        <w:rPr>
          <w:lang w:val="sr-Cyrl-RS"/>
        </w:rPr>
        <w:t>Ток догађаја</w:t>
      </w:r>
      <w:bookmarkEnd w:id="69"/>
      <w:r w:rsidRPr="0063159E">
        <w:rPr>
          <w:lang w:val="sr-Cyrl-RS"/>
        </w:rPr>
        <w:t xml:space="preserve"> </w:t>
      </w:r>
    </w:p>
    <w:p w14:paraId="624D0614" w14:textId="77777777" w:rsidR="0058325B" w:rsidRPr="0063159E" w:rsidRDefault="0058325B" w:rsidP="0058325B">
      <w:pPr>
        <w:spacing w:line="276" w:lineRule="auto"/>
        <w:rPr>
          <w:lang w:val="sr-Cyrl-RS"/>
        </w:rPr>
      </w:pPr>
    </w:p>
    <w:p w14:paraId="2393FB16" w14:textId="02224977" w:rsidR="004900EB" w:rsidRDefault="004900EB" w:rsidP="00F77B38">
      <w:pPr>
        <w:pStyle w:val="Heading3"/>
        <w:spacing w:line="276" w:lineRule="auto"/>
        <w:ind w:hanging="578"/>
        <w:rPr>
          <w:b w:val="0"/>
          <w:lang w:val="sr-Cyrl-RS"/>
        </w:rPr>
      </w:pPr>
      <w:bookmarkStart w:id="70" w:name="_Модератор_уноси_ново"/>
      <w:bookmarkStart w:id="71" w:name="_Ref446030879"/>
      <w:bookmarkStart w:id="72" w:name="_Toc446065975"/>
      <w:bookmarkEnd w:id="70"/>
      <w:r>
        <w:rPr>
          <w:b w:val="0"/>
          <w:lang w:val="sr-Cyrl-RS"/>
        </w:rPr>
        <w:t>Потез, нема више потеза, даљ</w:t>
      </w:r>
      <w:ins w:id="73" w:author="Ђорђе Живановић" w:date="2016-03-18T18:12:00Z">
        <w:r w:rsidR="000D607E">
          <w:rPr>
            <w:b w:val="0"/>
            <w:lang w:val="sr-Cyrl-RS"/>
          </w:rPr>
          <w:t>е</w:t>
        </w:r>
      </w:ins>
      <w:del w:id="74" w:author="Ђорђе Живановић" w:date="2016-03-18T18:12:00Z">
        <w:r w:rsidDel="000D607E">
          <w:rPr>
            <w:b w:val="0"/>
            <w:lang w:val="sr-Cyrl-RS"/>
          </w:rPr>
          <w:delText>а</w:delText>
        </w:r>
      </w:del>
      <w:r>
        <w:rPr>
          <w:b w:val="0"/>
          <w:lang w:val="sr-Cyrl-RS"/>
        </w:rPr>
        <w:t xml:space="preserve"> регистрација</w:t>
      </w:r>
      <w:bookmarkEnd w:id="71"/>
      <w:bookmarkEnd w:id="72"/>
    </w:p>
    <w:p w14:paraId="2E81DA4C" w14:textId="3D52F28E" w:rsidR="004900EB" w:rsidRDefault="004900EB" w:rsidP="004900EB">
      <w:pPr>
        <w:pStyle w:val="Heading3"/>
        <w:numPr>
          <w:ilvl w:val="0"/>
          <w:numId w:val="10"/>
        </w:numPr>
        <w:spacing w:line="276" w:lineRule="auto"/>
        <w:rPr>
          <w:rFonts w:ascii="Times New Roman" w:hAnsi="Times New Roman" w:cs="Times New Roman"/>
          <w:b w:val="0"/>
          <w:lang w:val="sr-Cyrl-RS"/>
        </w:rPr>
      </w:pPr>
      <w:bookmarkStart w:id="75" w:name="_Toc446063654"/>
      <w:bookmarkStart w:id="76" w:name="_Toc446065976"/>
      <w:r>
        <w:rPr>
          <w:rFonts w:ascii="Times New Roman" w:hAnsi="Times New Roman" w:cs="Times New Roman"/>
          <w:b w:val="0"/>
          <w:lang w:val="sr-Cyrl-RS"/>
        </w:rPr>
        <w:t>Посетилац бира територију коју ће да напада</w:t>
      </w:r>
      <w:bookmarkEnd w:id="75"/>
      <w:bookmarkEnd w:id="76"/>
    </w:p>
    <w:p w14:paraId="5877983B" w14:textId="7A4E3702" w:rsidR="004900EB" w:rsidRDefault="004900EB" w:rsidP="00EE6B6F">
      <w:pPr>
        <w:pStyle w:val="Heading3"/>
        <w:numPr>
          <w:ilvl w:val="0"/>
          <w:numId w:val="10"/>
        </w:numPr>
        <w:spacing w:line="276" w:lineRule="auto"/>
        <w:rPr>
          <w:rFonts w:ascii="Times New Roman" w:hAnsi="Times New Roman" w:cs="Times New Roman"/>
          <w:b w:val="0"/>
          <w:lang w:val="sr-Cyrl-RS"/>
        </w:rPr>
      </w:pPr>
      <w:bookmarkStart w:id="77" w:name="_Toc446063655"/>
      <w:bookmarkStart w:id="78" w:name="_Toc446065977"/>
      <w:r>
        <w:rPr>
          <w:rFonts w:ascii="Times New Roman" w:hAnsi="Times New Roman" w:cs="Times New Roman"/>
          <w:b w:val="0"/>
          <w:lang w:val="sr-Cyrl-RS"/>
        </w:rPr>
        <w:t xml:space="preserve">Систем из базе сазнаје да </w:t>
      </w:r>
      <w:r w:rsidR="00E71A3D">
        <w:rPr>
          <w:rFonts w:ascii="Times New Roman" w:hAnsi="Times New Roman" w:cs="Times New Roman"/>
          <w:b w:val="0"/>
          <w:lang w:val="sr-Cyrl-RS"/>
        </w:rPr>
        <w:t>посетилац</w:t>
      </w:r>
      <w:r>
        <w:rPr>
          <w:rFonts w:ascii="Times New Roman" w:hAnsi="Times New Roman" w:cs="Times New Roman"/>
          <w:b w:val="0"/>
          <w:lang w:val="sr-Cyrl-RS"/>
        </w:rPr>
        <w:t xml:space="preserve"> нема више потеза и на екрану исписује „</w:t>
      </w:r>
      <w:ins w:id="79" w:author="Ђорђе Живановић" w:date="2016-03-18T18:08:00Z">
        <w:r w:rsidR="00EE6B6F" w:rsidRPr="00EE6B6F">
          <w:rPr>
            <w:rFonts w:ascii="Times New Roman" w:hAnsi="Times New Roman" w:cs="Times New Roman"/>
            <w:b w:val="0"/>
            <w:lang w:val="sr-Cyrl-RS"/>
          </w:rPr>
          <w:t>REGISTRACIJA</w:t>
        </w:r>
        <w:r w:rsidR="00EE6B6F" w:rsidRPr="00EE6B6F" w:rsidDel="00EE6B6F">
          <w:rPr>
            <w:rFonts w:ascii="Times New Roman" w:hAnsi="Times New Roman" w:cs="Times New Roman"/>
            <w:b w:val="0"/>
            <w:lang w:val="sr-Cyrl-RS"/>
          </w:rPr>
          <w:t xml:space="preserve"> </w:t>
        </w:r>
      </w:ins>
      <w:del w:id="80" w:author="Ђорђе Живановић" w:date="2016-03-18T18:08:00Z">
        <w:r w:rsidDel="00EE6B6F">
          <w:rPr>
            <w:rFonts w:ascii="Times New Roman" w:hAnsi="Times New Roman" w:cs="Times New Roman"/>
            <w:b w:val="0"/>
            <w:lang w:val="sr-Cyrl-RS"/>
          </w:rPr>
          <w:delText>РЕГИСТРАЦИЈА</w:delText>
        </w:r>
      </w:del>
      <w:r>
        <w:rPr>
          <w:rFonts w:ascii="Times New Roman" w:hAnsi="Times New Roman" w:cs="Times New Roman"/>
          <w:b w:val="0"/>
          <w:lang w:val="sr-Cyrl-RS"/>
        </w:rPr>
        <w:t>“</w:t>
      </w:r>
      <w:bookmarkEnd w:id="77"/>
      <w:bookmarkEnd w:id="78"/>
      <w:r>
        <w:rPr>
          <w:rFonts w:ascii="Times New Roman" w:hAnsi="Times New Roman" w:cs="Times New Roman"/>
          <w:b w:val="0"/>
          <w:lang w:val="sr-Cyrl-RS"/>
        </w:rPr>
        <w:t xml:space="preserve"> </w:t>
      </w:r>
    </w:p>
    <w:p w14:paraId="0A3040CE" w14:textId="098A0D8D" w:rsidR="004900EB" w:rsidRDefault="00E71A3D" w:rsidP="00EE6B6F">
      <w:pPr>
        <w:pStyle w:val="Heading3"/>
        <w:numPr>
          <w:ilvl w:val="0"/>
          <w:numId w:val="10"/>
        </w:numPr>
        <w:spacing w:line="276" w:lineRule="auto"/>
        <w:rPr>
          <w:rFonts w:ascii="Times New Roman" w:hAnsi="Times New Roman" w:cs="Times New Roman"/>
          <w:b w:val="0"/>
          <w:lang w:val="sr-Cyrl-RS"/>
        </w:rPr>
      </w:pPr>
      <w:bookmarkStart w:id="81" w:name="_Toc446063656"/>
      <w:bookmarkStart w:id="82" w:name="_Toc446065978"/>
      <w:r>
        <w:rPr>
          <w:rFonts w:ascii="Times New Roman" w:hAnsi="Times New Roman" w:cs="Times New Roman"/>
          <w:b w:val="0"/>
          <w:lang w:val="sr-Cyrl-RS"/>
        </w:rPr>
        <w:t>Посетилац</w:t>
      </w:r>
      <w:r w:rsidR="004900EB">
        <w:rPr>
          <w:rFonts w:ascii="Times New Roman" w:hAnsi="Times New Roman" w:cs="Times New Roman"/>
          <w:b w:val="0"/>
          <w:lang w:val="sr-Cyrl-RS"/>
        </w:rPr>
        <w:t xml:space="preserve"> кликом </w:t>
      </w:r>
      <w:r>
        <w:rPr>
          <w:rFonts w:ascii="Times New Roman" w:hAnsi="Times New Roman" w:cs="Times New Roman"/>
          <w:b w:val="0"/>
          <w:lang w:val="sr-Cyrl-RS"/>
        </w:rPr>
        <w:t>„</w:t>
      </w:r>
      <w:ins w:id="83" w:author="Ђорђе Живановић" w:date="2016-03-18T18:08:00Z">
        <w:r w:rsidR="00EE6B6F" w:rsidRPr="00EE6B6F">
          <w:rPr>
            <w:rFonts w:ascii="Times New Roman" w:hAnsi="Times New Roman" w:cs="Times New Roman"/>
            <w:b w:val="0"/>
            <w:lang w:val="sr-Cyrl-RS"/>
          </w:rPr>
          <w:t>REGISTRACIJA</w:t>
        </w:r>
        <w:r w:rsidR="00EE6B6F" w:rsidRPr="00EE6B6F" w:rsidDel="00EE6B6F">
          <w:rPr>
            <w:rFonts w:ascii="Times New Roman" w:hAnsi="Times New Roman" w:cs="Times New Roman"/>
            <w:b w:val="0"/>
            <w:lang w:val="sr-Cyrl-RS"/>
          </w:rPr>
          <w:t xml:space="preserve"> </w:t>
        </w:r>
      </w:ins>
      <w:del w:id="84" w:author="Ђорђе Живановић" w:date="2016-03-18T18:08:00Z">
        <w:r w:rsidDel="00EE6B6F">
          <w:rPr>
            <w:rFonts w:ascii="Times New Roman" w:hAnsi="Times New Roman" w:cs="Times New Roman"/>
            <w:b w:val="0"/>
            <w:lang w:val="sr-Cyrl-RS"/>
          </w:rPr>
          <w:delText>РЕГИСТРАЦИЈА</w:delText>
        </w:r>
      </w:del>
      <w:r>
        <w:rPr>
          <w:rFonts w:ascii="Times New Roman" w:hAnsi="Times New Roman" w:cs="Times New Roman"/>
          <w:b w:val="0"/>
          <w:lang w:val="sr-Cyrl-RS"/>
        </w:rPr>
        <w:t xml:space="preserve">“ </w:t>
      </w:r>
      <w:r w:rsidR="004900EB">
        <w:rPr>
          <w:rFonts w:ascii="Times New Roman" w:hAnsi="Times New Roman" w:cs="Times New Roman"/>
          <w:b w:val="0"/>
          <w:lang w:val="sr-Cyrl-RS"/>
        </w:rPr>
        <w:t>прелази на страницу за регистровање</w:t>
      </w:r>
      <w:bookmarkEnd w:id="81"/>
      <w:bookmarkEnd w:id="82"/>
    </w:p>
    <w:p w14:paraId="6E4291A7" w14:textId="4F0AB50F" w:rsidR="004900EB" w:rsidRDefault="004900EB" w:rsidP="00F77B38">
      <w:pPr>
        <w:pStyle w:val="Heading3"/>
        <w:spacing w:line="276" w:lineRule="auto"/>
        <w:ind w:hanging="578"/>
        <w:rPr>
          <w:b w:val="0"/>
          <w:lang w:val="sr-Cyrl-RS"/>
        </w:rPr>
      </w:pPr>
      <w:bookmarkStart w:id="85" w:name="_Ref446063813"/>
      <w:bookmarkStart w:id="86" w:name="_Toc446065979"/>
      <w:r>
        <w:rPr>
          <w:b w:val="0"/>
          <w:lang w:val="sr-Cyrl-RS"/>
        </w:rPr>
        <w:t>Потез, нема више</w:t>
      </w:r>
      <w:r w:rsidR="00B9466C">
        <w:rPr>
          <w:b w:val="0"/>
          <w:lang w:val="sr-Cyrl-RS"/>
        </w:rPr>
        <w:t xml:space="preserve"> потеза</w:t>
      </w:r>
      <w:r>
        <w:rPr>
          <w:b w:val="0"/>
          <w:lang w:val="sr-Cyrl-RS"/>
        </w:rPr>
        <w:t>, откажи</w:t>
      </w:r>
      <w:bookmarkEnd w:id="85"/>
      <w:bookmarkEnd w:id="86"/>
    </w:p>
    <w:p w14:paraId="4F399ABF" w14:textId="08CF12CE" w:rsidR="004900EB" w:rsidRDefault="00A00179" w:rsidP="004900EB">
      <w:pPr>
        <w:pStyle w:val="Heading3"/>
        <w:numPr>
          <w:ilvl w:val="0"/>
          <w:numId w:val="11"/>
        </w:numPr>
        <w:spacing w:line="276" w:lineRule="auto"/>
        <w:rPr>
          <w:rFonts w:ascii="Times New Roman" w:hAnsi="Times New Roman" w:cs="Times New Roman"/>
          <w:b w:val="0"/>
          <w:lang w:val="sr-Cyrl-RS"/>
        </w:rPr>
      </w:pPr>
      <w:bookmarkStart w:id="87" w:name="_Toc446063658"/>
      <w:bookmarkStart w:id="88" w:name="_Toc446065980"/>
      <w:r>
        <w:rPr>
          <w:rFonts w:ascii="Times New Roman" w:hAnsi="Times New Roman" w:cs="Times New Roman"/>
          <w:b w:val="0"/>
          <w:lang w:val="sr-Cyrl-RS"/>
        </w:rPr>
        <w:t>Акције к</w:t>
      </w:r>
      <w:r w:rsidR="004900EB">
        <w:rPr>
          <w:rFonts w:ascii="Times New Roman" w:hAnsi="Times New Roman" w:cs="Times New Roman"/>
          <w:b w:val="0"/>
          <w:lang w:val="sr-Cyrl-RS"/>
        </w:rPr>
        <w:t xml:space="preserve">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_Ref446030879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2.2.1</w:t>
      </w:r>
      <w:r w:rsidR="005E2533">
        <w:rPr>
          <w:rFonts w:ascii="Times New Roman" w:hAnsi="Times New Roman" w:cs="Times New Roman"/>
          <w:b w:val="0"/>
          <w:lang w:val="sr-Cyrl-RS"/>
        </w:rPr>
        <w:fldChar w:fldCharType="end"/>
      </w:r>
      <w:r w:rsidR="004900EB">
        <w:rPr>
          <w:rFonts w:ascii="Times New Roman" w:hAnsi="Times New Roman" w:cs="Times New Roman"/>
          <w:b w:val="0"/>
          <w:lang w:val="sr-Cyrl-RS"/>
        </w:rPr>
        <w:t xml:space="preserve"> а</w:t>
      </w:r>
      <w:r w:rsidR="004900EB">
        <w:rPr>
          <w:rFonts w:ascii="Times New Roman" w:hAnsi="Times New Roman" w:cs="Times New Roman"/>
          <w:b w:val="0"/>
        </w:rPr>
        <w:t>-b</w:t>
      </w:r>
      <w:bookmarkEnd w:id="87"/>
      <w:bookmarkEnd w:id="88"/>
    </w:p>
    <w:p w14:paraId="6FF27F27" w14:textId="2E5DA320" w:rsidR="004900EB" w:rsidRDefault="00E71A3D" w:rsidP="00EE6B6F">
      <w:pPr>
        <w:pStyle w:val="Heading3"/>
        <w:numPr>
          <w:ilvl w:val="0"/>
          <w:numId w:val="11"/>
        </w:numPr>
        <w:spacing w:line="276" w:lineRule="auto"/>
        <w:rPr>
          <w:rFonts w:ascii="Times New Roman" w:hAnsi="Times New Roman" w:cs="Times New Roman"/>
          <w:b w:val="0"/>
          <w:lang w:val="sr-Cyrl-RS"/>
        </w:rPr>
      </w:pPr>
      <w:bookmarkStart w:id="89" w:name="_Toc446063659"/>
      <w:bookmarkStart w:id="90" w:name="_Toc446065981"/>
      <w:r>
        <w:rPr>
          <w:rFonts w:ascii="Times New Roman" w:hAnsi="Times New Roman" w:cs="Times New Roman"/>
          <w:b w:val="0"/>
          <w:lang w:val="sr-Cyrl-RS"/>
        </w:rPr>
        <w:t>Посетилац</w:t>
      </w:r>
      <w:r w:rsidR="004900EB">
        <w:rPr>
          <w:rFonts w:ascii="Times New Roman" w:hAnsi="Times New Roman" w:cs="Times New Roman"/>
          <w:b w:val="0"/>
          <w:lang w:val="sr-Cyrl-RS"/>
        </w:rPr>
        <w:t xml:space="preserve"> кликом на “</w:t>
      </w:r>
      <w:ins w:id="91" w:author="Ђорђе Живановић" w:date="2016-03-18T18:08:00Z">
        <w:r w:rsidR="00EE6B6F" w:rsidRPr="00EE6B6F">
          <w:t xml:space="preserve"> </w:t>
        </w:r>
        <w:r w:rsidR="00EE6B6F" w:rsidRPr="00EE6B6F">
          <w:rPr>
            <w:rFonts w:ascii="Times New Roman" w:hAnsi="Times New Roman" w:cs="Times New Roman"/>
            <w:b w:val="0"/>
            <w:lang w:val="sr-Cyrl-RS"/>
          </w:rPr>
          <w:t>OTKAŽI</w:t>
        </w:r>
        <w:r w:rsidR="00EE6B6F" w:rsidRPr="00EE6B6F" w:rsidDel="00EE6B6F">
          <w:rPr>
            <w:rFonts w:ascii="Times New Roman" w:hAnsi="Times New Roman" w:cs="Times New Roman"/>
            <w:b w:val="0"/>
            <w:lang w:val="sr-Cyrl-RS"/>
          </w:rPr>
          <w:t xml:space="preserve"> </w:t>
        </w:r>
      </w:ins>
      <w:del w:id="92" w:author="Ђорђе Живановић" w:date="2016-03-18T18:08:00Z">
        <w:r w:rsidR="004900EB" w:rsidDel="00EE6B6F">
          <w:rPr>
            <w:rFonts w:ascii="Times New Roman" w:hAnsi="Times New Roman" w:cs="Times New Roman"/>
            <w:b w:val="0"/>
            <w:lang w:val="sr-Cyrl-RS"/>
          </w:rPr>
          <w:delText>ОТКАЖИ</w:delText>
        </w:r>
      </w:del>
      <w:r w:rsidR="004900EB">
        <w:rPr>
          <w:rFonts w:ascii="Times New Roman" w:hAnsi="Times New Roman" w:cs="Times New Roman"/>
          <w:b w:val="0"/>
          <w:lang w:val="sr-Cyrl-RS"/>
        </w:rPr>
        <w:t>“ прелази на почетну страницу</w:t>
      </w:r>
      <w:bookmarkEnd w:id="89"/>
      <w:bookmarkEnd w:id="90"/>
    </w:p>
    <w:p w14:paraId="66EAC5D8" w14:textId="1AEABFF3" w:rsidR="004900EB" w:rsidRDefault="004900EB" w:rsidP="00F77B38">
      <w:pPr>
        <w:pStyle w:val="Heading3"/>
        <w:spacing w:line="276" w:lineRule="auto"/>
        <w:ind w:hanging="578"/>
        <w:rPr>
          <w:b w:val="0"/>
          <w:lang w:val="sr-Cyrl-RS"/>
        </w:rPr>
      </w:pPr>
      <w:bookmarkStart w:id="93" w:name="_Ref446031242"/>
      <w:bookmarkStart w:id="94" w:name="_Toc446063660"/>
      <w:bookmarkStart w:id="95" w:name="_Toc446065982"/>
      <w:r>
        <w:rPr>
          <w:b w:val="0"/>
          <w:lang w:val="sr-Cyrl-RS"/>
        </w:rPr>
        <w:t xml:space="preserve">Потез, нетачан одговор, </w:t>
      </w:r>
      <w:r w:rsidR="007B251F">
        <w:rPr>
          <w:b w:val="0"/>
          <w:lang w:val="sr-Cyrl-RS"/>
        </w:rPr>
        <w:t xml:space="preserve">текстуално </w:t>
      </w:r>
      <w:r>
        <w:rPr>
          <w:b w:val="0"/>
          <w:lang w:val="sr-Cyrl-RS"/>
        </w:rPr>
        <w:t>питање погрешио</w:t>
      </w:r>
      <w:bookmarkEnd w:id="93"/>
      <w:bookmarkEnd w:id="94"/>
      <w:bookmarkEnd w:id="95"/>
    </w:p>
    <w:p w14:paraId="68B519C0" w14:textId="7CFC947C" w:rsidR="004900EB" w:rsidRDefault="004900EB" w:rsidP="004900EB">
      <w:pPr>
        <w:pStyle w:val="Heading3"/>
        <w:numPr>
          <w:ilvl w:val="0"/>
          <w:numId w:val="12"/>
        </w:numPr>
        <w:spacing w:line="276" w:lineRule="auto"/>
        <w:rPr>
          <w:rFonts w:ascii="Times New Roman" w:hAnsi="Times New Roman" w:cs="Times New Roman"/>
          <w:b w:val="0"/>
          <w:lang w:val="sr-Cyrl-RS"/>
        </w:rPr>
      </w:pPr>
      <w:bookmarkStart w:id="96" w:name="_Toc446063661"/>
      <w:bookmarkStart w:id="97" w:name="_Toc446065983"/>
      <w:r>
        <w:rPr>
          <w:rFonts w:ascii="Times New Roman" w:hAnsi="Times New Roman" w:cs="Times New Roman"/>
          <w:b w:val="0"/>
          <w:lang w:val="sr-Cyrl-RS"/>
        </w:rPr>
        <w:t>Посетилац бира територију коју ће да напада</w:t>
      </w:r>
      <w:bookmarkEnd w:id="96"/>
      <w:bookmarkEnd w:id="97"/>
    </w:p>
    <w:p w14:paraId="392B4363" w14:textId="086829E0" w:rsidR="004900EB" w:rsidRDefault="004900EB" w:rsidP="004900EB">
      <w:pPr>
        <w:pStyle w:val="Heading3"/>
        <w:numPr>
          <w:ilvl w:val="0"/>
          <w:numId w:val="12"/>
        </w:numPr>
        <w:spacing w:line="276" w:lineRule="auto"/>
        <w:rPr>
          <w:rFonts w:ascii="Times New Roman" w:hAnsi="Times New Roman" w:cs="Times New Roman"/>
          <w:b w:val="0"/>
          <w:lang w:val="sr-Cyrl-RS"/>
        </w:rPr>
      </w:pPr>
      <w:bookmarkStart w:id="98" w:name="_Toc446063662"/>
      <w:bookmarkStart w:id="99" w:name="_Toc446065984"/>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и враћа натраг текстуално са 4 понуђена одговора и само једним тачним</w:t>
      </w:r>
      <w:bookmarkEnd w:id="98"/>
      <w:bookmarkEnd w:id="99"/>
    </w:p>
    <w:p w14:paraId="1F7E71A3" w14:textId="2F698F10" w:rsidR="00A00179" w:rsidRDefault="004900EB" w:rsidP="004900EB">
      <w:pPr>
        <w:pStyle w:val="Heading3"/>
        <w:numPr>
          <w:ilvl w:val="0"/>
          <w:numId w:val="12"/>
        </w:numPr>
        <w:spacing w:line="276" w:lineRule="auto"/>
        <w:rPr>
          <w:rFonts w:ascii="Times New Roman" w:hAnsi="Times New Roman" w:cs="Times New Roman"/>
          <w:b w:val="0"/>
          <w:lang w:val="sr-Cyrl-RS"/>
        </w:rPr>
      </w:pPr>
      <w:bookmarkStart w:id="100" w:name="_Toc446063663"/>
      <w:bookmarkStart w:id="101" w:name="_Toc446065985"/>
      <w:r>
        <w:rPr>
          <w:rFonts w:ascii="Times New Roman" w:hAnsi="Times New Roman" w:cs="Times New Roman"/>
          <w:b w:val="0"/>
          <w:lang w:val="sr-Cyrl-RS"/>
        </w:rPr>
        <w:t xml:space="preserve">Посетилац има понуђено текстуално питање у вези дате територије са 4 понуђена одговора и само једним тачним. </w:t>
      </w:r>
      <w:r w:rsidR="00A00179">
        <w:rPr>
          <w:rFonts w:ascii="Times New Roman" w:hAnsi="Times New Roman" w:cs="Times New Roman"/>
          <w:b w:val="0"/>
          <w:lang w:val="sr-Cyrl-RS"/>
        </w:rPr>
        <w:t>Бира нетачно.</w:t>
      </w:r>
      <w:bookmarkEnd w:id="100"/>
      <w:bookmarkEnd w:id="101"/>
    </w:p>
    <w:p w14:paraId="69C812B9" w14:textId="53792577" w:rsidR="004900EB" w:rsidRDefault="00A00179" w:rsidP="004900EB">
      <w:pPr>
        <w:pStyle w:val="Heading3"/>
        <w:numPr>
          <w:ilvl w:val="0"/>
          <w:numId w:val="12"/>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102" w:name="_Toc446063664"/>
      <w:bookmarkStart w:id="103" w:name="_Toc446065986"/>
      <w:r>
        <w:rPr>
          <w:rFonts w:ascii="Times New Roman" w:hAnsi="Times New Roman" w:cs="Times New Roman"/>
          <w:b w:val="0"/>
          <w:lang w:val="sr-Cyrl-RS"/>
        </w:rPr>
        <w:t xml:space="preserve">Систем открива да је погрешио, </w:t>
      </w:r>
      <w:commentRangeStart w:id="104"/>
      <w:commentRangeStart w:id="105"/>
      <w:r>
        <w:rPr>
          <w:rFonts w:ascii="Times New Roman" w:hAnsi="Times New Roman" w:cs="Times New Roman"/>
          <w:b w:val="0"/>
          <w:lang w:val="sr-Cyrl-RS"/>
        </w:rPr>
        <w:t xml:space="preserve">прерачунава поене </w:t>
      </w:r>
      <w:commentRangeEnd w:id="104"/>
      <w:r w:rsidR="00961E01">
        <w:rPr>
          <w:rStyle w:val="CommentReference"/>
          <w:rFonts w:ascii="Times New Roman" w:eastAsia="Times New Roman" w:hAnsi="Times New Roman" w:cs="Times New Roman"/>
          <w:b w:val="0"/>
          <w:bCs w:val="0"/>
        </w:rPr>
        <w:commentReference w:id="104"/>
      </w:r>
      <w:commentRangeEnd w:id="105"/>
      <w:r w:rsidR="000670E4">
        <w:rPr>
          <w:rStyle w:val="CommentReference"/>
          <w:rFonts w:ascii="Times New Roman" w:eastAsia="Times New Roman" w:hAnsi="Times New Roman" w:cs="Times New Roman"/>
          <w:b w:val="0"/>
          <w:bCs w:val="0"/>
        </w:rPr>
        <w:commentReference w:id="105"/>
      </w:r>
      <w:r>
        <w:rPr>
          <w:rFonts w:ascii="Times New Roman" w:hAnsi="Times New Roman" w:cs="Times New Roman"/>
          <w:b w:val="0"/>
          <w:lang w:val="sr-Cyrl-RS"/>
        </w:rPr>
        <w:t>и враћа информацију</w:t>
      </w:r>
      <w:bookmarkEnd w:id="102"/>
      <w:bookmarkEnd w:id="103"/>
    </w:p>
    <w:p w14:paraId="44FBA40F" w14:textId="69B607E8" w:rsidR="00A00179" w:rsidRDefault="00A00179" w:rsidP="00EE6B6F">
      <w:pPr>
        <w:pStyle w:val="Heading3"/>
        <w:numPr>
          <w:ilvl w:val="0"/>
          <w:numId w:val="12"/>
        </w:numPr>
        <w:spacing w:line="276" w:lineRule="auto"/>
        <w:rPr>
          <w:rFonts w:ascii="Times New Roman" w:hAnsi="Times New Roman" w:cs="Times New Roman"/>
          <w:b w:val="0"/>
          <w:lang w:val="sr-Cyrl-RS"/>
        </w:rPr>
      </w:pPr>
      <w:bookmarkStart w:id="106" w:name="_Toc446063665"/>
      <w:bookmarkStart w:id="107" w:name="_Toc446065987"/>
      <w:r>
        <w:rPr>
          <w:rFonts w:ascii="Times New Roman" w:hAnsi="Times New Roman" w:cs="Times New Roman"/>
          <w:b w:val="0"/>
          <w:lang w:val="sr-Cyrl-RS"/>
        </w:rPr>
        <w:t>У посетиочевом прозору се исписује „</w:t>
      </w:r>
      <w:ins w:id="108" w:author="Ђорђе Живановић" w:date="2016-03-18T18:08:00Z">
        <w:r w:rsidR="00EE6B6F" w:rsidRPr="00EE6B6F">
          <w:rPr>
            <w:rFonts w:ascii="Times New Roman" w:hAnsi="Times New Roman" w:cs="Times New Roman"/>
            <w:b w:val="0"/>
            <w:lang w:val="sr-Cyrl-RS"/>
          </w:rPr>
          <w:t>POGREŠAN ODGOVOR</w:t>
        </w:r>
        <w:r w:rsidR="00EE6B6F" w:rsidRPr="00EE6B6F" w:rsidDel="00EE6B6F">
          <w:rPr>
            <w:rFonts w:ascii="Times New Roman" w:hAnsi="Times New Roman" w:cs="Times New Roman"/>
            <w:b w:val="0"/>
            <w:lang w:val="sr-Cyrl-RS"/>
          </w:rPr>
          <w:t xml:space="preserve"> </w:t>
        </w:r>
      </w:ins>
      <w:del w:id="109" w:author="Ђорђе Живановић" w:date="2016-03-18T18:08:00Z">
        <w:r w:rsidDel="00EE6B6F">
          <w:rPr>
            <w:rFonts w:ascii="Times New Roman" w:hAnsi="Times New Roman" w:cs="Times New Roman"/>
            <w:b w:val="0"/>
            <w:lang w:val="sr-Cyrl-RS"/>
          </w:rPr>
          <w:delText>ПОГРЕШАН ОДГОВОР</w:delText>
        </w:r>
      </w:del>
      <w:r>
        <w:rPr>
          <w:rFonts w:ascii="Times New Roman" w:hAnsi="Times New Roman" w:cs="Times New Roman"/>
          <w:b w:val="0"/>
          <w:lang w:val="sr-Cyrl-RS"/>
        </w:rPr>
        <w:t>“ и који је тачан одговор се штиклира</w:t>
      </w:r>
      <w:bookmarkEnd w:id="106"/>
      <w:bookmarkEnd w:id="107"/>
      <w:ins w:id="110" w:author="Ђорђе Живановић" w:date="2016-03-18T15:03:00Z">
        <w:r w:rsidR="000670E4">
          <w:rPr>
            <w:rFonts w:ascii="Times New Roman" w:hAnsi="Times New Roman" w:cs="Times New Roman"/>
            <w:b w:val="0"/>
          </w:rPr>
          <w:t xml:space="preserve">, </w:t>
        </w:r>
      </w:ins>
      <w:ins w:id="111" w:author="Ђорђе Живановић" w:date="2016-03-18T15:04:00Z">
        <w:r w:rsidR="000670E4">
          <w:rPr>
            <w:rFonts w:ascii="Times New Roman" w:hAnsi="Times New Roman" w:cs="Times New Roman"/>
            <w:b w:val="0"/>
            <w:lang w:val="sr-Cyrl-RS"/>
          </w:rPr>
          <w:t>и нуди опција „</w:t>
        </w:r>
      </w:ins>
      <w:ins w:id="112" w:author="Ђорђе Живановић" w:date="2016-03-18T18:09:00Z">
        <w:r w:rsidR="00EE6B6F" w:rsidRPr="00EE6B6F">
          <w:rPr>
            <w:rFonts w:ascii="Times New Roman" w:hAnsi="Times New Roman" w:cs="Times New Roman"/>
            <w:b w:val="0"/>
            <w:lang w:val="sr-Cyrl-RS"/>
          </w:rPr>
          <w:t>NAZAD NA MAPU</w:t>
        </w:r>
      </w:ins>
      <w:ins w:id="113" w:author="Ђорђе Живановић" w:date="2016-03-18T15:04:00Z">
        <w:r w:rsidR="000670E4">
          <w:rPr>
            <w:rFonts w:ascii="Times New Roman" w:hAnsi="Times New Roman" w:cs="Times New Roman"/>
            <w:b w:val="0"/>
            <w:lang w:val="sr-Cyrl-RS"/>
          </w:rPr>
          <w:t>“</w:t>
        </w:r>
      </w:ins>
    </w:p>
    <w:p w14:paraId="18388C3E" w14:textId="187F7980" w:rsidR="00A00179" w:rsidRDefault="00A00179" w:rsidP="00EE6B6F">
      <w:pPr>
        <w:pStyle w:val="Heading3"/>
        <w:numPr>
          <w:ilvl w:val="0"/>
          <w:numId w:val="12"/>
        </w:numPr>
        <w:spacing w:line="276" w:lineRule="auto"/>
        <w:rPr>
          <w:rFonts w:ascii="Times New Roman" w:hAnsi="Times New Roman" w:cs="Times New Roman"/>
          <w:b w:val="0"/>
          <w:lang w:val="sr-Cyrl-RS"/>
        </w:rPr>
      </w:pPr>
      <w:bookmarkStart w:id="114" w:name="_Toc446063666"/>
      <w:bookmarkStart w:id="115" w:name="_Toc446065988"/>
      <w:r>
        <w:rPr>
          <w:rFonts w:ascii="Times New Roman" w:hAnsi="Times New Roman" w:cs="Times New Roman"/>
          <w:b w:val="0"/>
          <w:lang w:val="sr-Cyrl-RS"/>
        </w:rPr>
        <w:t xml:space="preserve">Посетилац се враћа на </w:t>
      </w:r>
      <w:commentRangeStart w:id="116"/>
      <w:commentRangeStart w:id="117"/>
      <w:r>
        <w:rPr>
          <w:rFonts w:ascii="Times New Roman" w:hAnsi="Times New Roman" w:cs="Times New Roman"/>
          <w:b w:val="0"/>
          <w:lang w:val="sr-Cyrl-RS"/>
        </w:rPr>
        <w:t>нови потез</w:t>
      </w:r>
      <w:bookmarkEnd w:id="114"/>
      <w:bookmarkEnd w:id="115"/>
      <w:commentRangeEnd w:id="116"/>
      <w:r w:rsidR="003F6776">
        <w:rPr>
          <w:rStyle w:val="CommentReference"/>
          <w:rFonts w:ascii="Times New Roman" w:eastAsia="Times New Roman" w:hAnsi="Times New Roman" w:cs="Times New Roman"/>
          <w:b w:val="0"/>
          <w:bCs w:val="0"/>
        </w:rPr>
        <w:commentReference w:id="116"/>
      </w:r>
      <w:commentRangeEnd w:id="117"/>
      <w:r w:rsidR="000670E4">
        <w:rPr>
          <w:rStyle w:val="CommentReference"/>
          <w:rFonts w:ascii="Times New Roman" w:eastAsia="Times New Roman" w:hAnsi="Times New Roman" w:cs="Times New Roman"/>
          <w:b w:val="0"/>
          <w:bCs w:val="0"/>
        </w:rPr>
        <w:commentReference w:id="117"/>
      </w:r>
      <w:ins w:id="118" w:author="Ђорђе Живановић" w:date="2016-03-18T15:04:00Z">
        <w:r w:rsidR="000670E4">
          <w:rPr>
            <w:rFonts w:ascii="Times New Roman" w:hAnsi="Times New Roman" w:cs="Times New Roman"/>
            <w:b w:val="0"/>
            <w:lang w:val="sr-Cyrl-RS"/>
          </w:rPr>
          <w:t xml:space="preserve"> притиском „</w:t>
        </w:r>
      </w:ins>
      <w:ins w:id="119" w:author="Ђорђе Живановић" w:date="2016-03-18T18:09:00Z">
        <w:r w:rsidR="00EE6B6F" w:rsidRPr="00EE6B6F">
          <w:rPr>
            <w:rFonts w:ascii="Times New Roman" w:hAnsi="Times New Roman" w:cs="Times New Roman"/>
            <w:b w:val="0"/>
            <w:lang w:val="sr-Cyrl-RS"/>
          </w:rPr>
          <w:t>NAZAD NA MAPU</w:t>
        </w:r>
      </w:ins>
      <w:ins w:id="120" w:author="Ђорђе Живановић" w:date="2016-03-18T15:04:00Z">
        <w:r w:rsidR="000670E4">
          <w:rPr>
            <w:rFonts w:ascii="Times New Roman" w:hAnsi="Times New Roman" w:cs="Times New Roman"/>
            <w:b w:val="0"/>
            <w:lang w:val="sr-Cyrl-RS"/>
          </w:rPr>
          <w:t>“</w:t>
        </w:r>
      </w:ins>
    </w:p>
    <w:p w14:paraId="2F84C0D3" w14:textId="69548BEB" w:rsidR="00A00179" w:rsidRDefault="00A00179" w:rsidP="00A00179">
      <w:pPr>
        <w:pStyle w:val="Heading3"/>
        <w:spacing w:line="276" w:lineRule="auto"/>
        <w:ind w:hanging="578"/>
        <w:rPr>
          <w:b w:val="0"/>
          <w:lang w:val="sr-Cyrl-RS"/>
        </w:rPr>
      </w:pPr>
      <w:bookmarkStart w:id="121" w:name="_Ref446031803"/>
      <w:bookmarkStart w:id="122" w:name="_Toc446065989"/>
      <w:r>
        <w:rPr>
          <w:b w:val="0"/>
          <w:lang w:val="sr-Cyrl-RS"/>
        </w:rPr>
        <w:t xml:space="preserve">Потез, нетачан одговор, питање </w:t>
      </w:r>
      <w:r w:rsidR="007B251F">
        <w:rPr>
          <w:b w:val="0"/>
          <w:lang w:val="sr-Cyrl-RS"/>
        </w:rPr>
        <w:t xml:space="preserve">са сликом </w:t>
      </w:r>
      <w:r>
        <w:rPr>
          <w:b w:val="0"/>
          <w:lang w:val="sr-Cyrl-RS"/>
        </w:rPr>
        <w:t>погрешио</w:t>
      </w:r>
      <w:bookmarkEnd w:id="121"/>
      <w:bookmarkEnd w:id="122"/>
    </w:p>
    <w:p w14:paraId="6AA5BEC2" w14:textId="3557CB56" w:rsidR="00A00179" w:rsidRDefault="00A00179" w:rsidP="00A00179">
      <w:pPr>
        <w:pStyle w:val="Heading3"/>
        <w:numPr>
          <w:ilvl w:val="0"/>
          <w:numId w:val="13"/>
        </w:numPr>
        <w:spacing w:line="276" w:lineRule="auto"/>
        <w:rPr>
          <w:rFonts w:ascii="Times New Roman" w:hAnsi="Times New Roman" w:cs="Times New Roman"/>
          <w:b w:val="0"/>
          <w:lang w:val="sr-Cyrl-RS"/>
        </w:rPr>
      </w:pPr>
      <w:bookmarkStart w:id="123" w:name="_Toc446063668"/>
      <w:bookmarkStart w:id="124" w:name="_Toc446065990"/>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_Ref446031242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2.2.3</w:t>
      </w:r>
      <w:r w:rsidR="005E2533">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rPr>
        <w:t xml:space="preserve"> a-b,</w:t>
      </w:r>
      <w:bookmarkEnd w:id="123"/>
      <w:bookmarkEnd w:id="124"/>
      <w:r>
        <w:rPr>
          <w:rFonts w:ascii="Times New Roman" w:hAnsi="Times New Roman" w:cs="Times New Roman"/>
          <w:b w:val="0"/>
        </w:rPr>
        <w:t xml:space="preserve"> </w:t>
      </w:r>
    </w:p>
    <w:p w14:paraId="02F75DA9" w14:textId="2B818D59" w:rsidR="00A00179" w:rsidRDefault="00B15F4C" w:rsidP="00A00179">
      <w:pPr>
        <w:pStyle w:val="Heading3"/>
        <w:numPr>
          <w:ilvl w:val="0"/>
          <w:numId w:val="13"/>
        </w:numPr>
        <w:spacing w:line="276" w:lineRule="auto"/>
        <w:rPr>
          <w:rFonts w:ascii="Times New Roman" w:hAnsi="Times New Roman" w:cs="Times New Roman"/>
          <w:b w:val="0"/>
          <w:lang w:val="sr-Cyrl-RS"/>
        </w:rPr>
      </w:pPr>
      <w:bookmarkStart w:id="125" w:name="_Toc446063669"/>
      <w:bookmarkStart w:id="126" w:name="_Toc446065991"/>
      <w:r>
        <w:rPr>
          <w:rFonts w:ascii="Times New Roman" w:hAnsi="Times New Roman" w:cs="Times New Roman"/>
          <w:b w:val="0"/>
          <w:lang w:val="sr-Cyrl-RS"/>
        </w:rPr>
        <w:t>Одго</w:t>
      </w:r>
      <w:r w:rsidR="00A00179">
        <w:rPr>
          <w:rFonts w:ascii="Times New Roman" w:hAnsi="Times New Roman" w:cs="Times New Roman"/>
          <w:b w:val="0"/>
          <w:lang w:val="sr-Cyrl-RS"/>
        </w:rPr>
        <w:t>в</w:t>
      </w:r>
      <w:r>
        <w:rPr>
          <w:rFonts w:ascii="Times New Roman" w:hAnsi="Times New Roman" w:cs="Times New Roman"/>
          <w:b w:val="0"/>
          <w:lang w:val="sr-Cyrl-RS"/>
        </w:rPr>
        <w:t>о</w:t>
      </w:r>
      <w:r w:rsidR="00A00179">
        <w:rPr>
          <w:rFonts w:ascii="Times New Roman" w:hAnsi="Times New Roman" w:cs="Times New Roman"/>
          <w:b w:val="0"/>
          <w:lang w:val="sr-Cyrl-RS"/>
        </w:rPr>
        <w:t>р тачан, систем прерачунава и додаје поене</w:t>
      </w:r>
      <w:bookmarkEnd w:id="125"/>
      <w:r w:rsidR="00AB42D2">
        <w:rPr>
          <w:rFonts w:ascii="Times New Roman" w:hAnsi="Times New Roman" w:cs="Times New Roman"/>
          <w:b w:val="0"/>
          <w:lang w:val="sr-Cyrl-RS"/>
        </w:rPr>
        <w:t xml:space="preserve"> за </w:t>
      </w:r>
      <w:r w:rsidR="00D56E84">
        <w:rPr>
          <w:rFonts w:ascii="Times New Roman" w:hAnsi="Times New Roman" w:cs="Times New Roman"/>
          <w:b w:val="0"/>
          <w:lang w:val="sr-Cyrl-RS"/>
        </w:rPr>
        <w:t>посетиоца</w:t>
      </w:r>
      <w:r w:rsidR="00AB42D2">
        <w:rPr>
          <w:rFonts w:ascii="Times New Roman" w:hAnsi="Times New Roman" w:cs="Times New Roman"/>
          <w:b w:val="0"/>
          <w:lang w:val="sr-Cyrl-RS"/>
        </w:rPr>
        <w:t xml:space="preserve"> у базу података</w:t>
      </w:r>
      <w:bookmarkEnd w:id="126"/>
    </w:p>
    <w:p w14:paraId="7426AC8A" w14:textId="65F9FCAA" w:rsidR="00A00179" w:rsidRDefault="00A00179" w:rsidP="00EE6B6F">
      <w:pPr>
        <w:pStyle w:val="Heading3"/>
        <w:numPr>
          <w:ilvl w:val="0"/>
          <w:numId w:val="13"/>
        </w:numPr>
        <w:spacing w:line="276" w:lineRule="auto"/>
        <w:rPr>
          <w:rFonts w:ascii="Times New Roman" w:hAnsi="Times New Roman" w:cs="Times New Roman"/>
          <w:b w:val="0"/>
          <w:lang w:val="sr-Cyrl-RS"/>
        </w:rPr>
      </w:pPr>
      <w:bookmarkStart w:id="127" w:name="_Toc446063670"/>
      <w:bookmarkStart w:id="128" w:name="_Toc446065992"/>
      <w:r>
        <w:rPr>
          <w:rFonts w:ascii="Times New Roman" w:hAnsi="Times New Roman" w:cs="Times New Roman"/>
          <w:b w:val="0"/>
          <w:lang w:val="sr-Cyrl-RS"/>
        </w:rPr>
        <w:t xml:space="preserve">У </w:t>
      </w:r>
      <w:r w:rsidR="008E612F">
        <w:rPr>
          <w:rFonts w:ascii="Times New Roman" w:hAnsi="Times New Roman" w:cs="Times New Roman"/>
          <w:b w:val="0"/>
          <w:lang w:val="sr-Cyrl-RS"/>
        </w:rPr>
        <w:t>посетиочевом</w:t>
      </w:r>
      <w:r>
        <w:rPr>
          <w:rFonts w:ascii="Times New Roman" w:hAnsi="Times New Roman" w:cs="Times New Roman"/>
          <w:b w:val="0"/>
          <w:lang w:val="sr-Cyrl-RS"/>
        </w:rPr>
        <w:t xml:space="preserve"> прозору се исписује „</w:t>
      </w:r>
      <w:ins w:id="129" w:author="Ђорђе Живановић" w:date="2016-03-18T18:09:00Z">
        <w:r w:rsidR="00EE6B6F" w:rsidRPr="00EE6B6F">
          <w:rPr>
            <w:rFonts w:ascii="Times New Roman" w:hAnsi="Times New Roman" w:cs="Times New Roman"/>
            <w:b w:val="0"/>
            <w:lang w:val="sr-Cyrl-RS"/>
          </w:rPr>
          <w:t>TAČAN ODGOVOR</w:t>
        </w:r>
        <w:r w:rsidR="00EE6B6F" w:rsidRPr="00EE6B6F" w:rsidDel="00EE6B6F">
          <w:rPr>
            <w:rFonts w:ascii="Times New Roman" w:hAnsi="Times New Roman" w:cs="Times New Roman"/>
            <w:b w:val="0"/>
            <w:lang w:val="sr-Cyrl-RS"/>
          </w:rPr>
          <w:t xml:space="preserve"> </w:t>
        </w:r>
      </w:ins>
      <w:del w:id="130" w:author="Ђорђе Живановић" w:date="2016-03-18T18:09:00Z">
        <w:r w:rsidDel="00EE6B6F">
          <w:rPr>
            <w:rFonts w:ascii="Times New Roman" w:hAnsi="Times New Roman" w:cs="Times New Roman"/>
            <w:b w:val="0"/>
            <w:lang w:val="sr-Cyrl-RS"/>
          </w:rPr>
          <w:delText>ТАЧАН ОДГОВОР</w:delText>
        </w:r>
      </w:del>
      <w:r>
        <w:rPr>
          <w:rFonts w:ascii="Times New Roman" w:hAnsi="Times New Roman" w:cs="Times New Roman"/>
          <w:b w:val="0"/>
          <w:lang w:val="sr-Cyrl-RS"/>
        </w:rPr>
        <w:t>“ и</w:t>
      </w:r>
      <w:r w:rsidR="008E612F">
        <w:rPr>
          <w:rFonts w:ascii="Times New Roman" w:hAnsi="Times New Roman" w:cs="Times New Roman"/>
          <w:b w:val="0"/>
          <w:lang w:val="sr-Cyrl-RS"/>
        </w:rPr>
        <w:t xml:space="preserve"> нуди опција</w:t>
      </w:r>
      <w:r>
        <w:rPr>
          <w:rFonts w:ascii="Times New Roman" w:hAnsi="Times New Roman" w:cs="Times New Roman"/>
          <w:b w:val="0"/>
          <w:lang w:val="sr-Cyrl-RS"/>
        </w:rPr>
        <w:t>„</w:t>
      </w:r>
      <w:ins w:id="131" w:author="Ђорђе Живановић" w:date="2016-03-18T18:09:00Z">
        <w:r w:rsidR="00EE6B6F" w:rsidRPr="00EE6B6F">
          <w:rPr>
            <w:rFonts w:ascii="Times New Roman" w:hAnsi="Times New Roman" w:cs="Times New Roman"/>
            <w:b w:val="0"/>
            <w:lang w:val="sr-Cyrl-RS"/>
          </w:rPr>
          <w:t>DALjE</w:t>
        </w:r>
        <w:r w:rsidR="00EE6B6F" w:rsidRPr="00EE6B6F" w:rsidDel="00EE6B6F">
          <w:rPr>
            <w:rFonts w:ascii="Times New Roman" w:hAnsi="Times New Roman" w:cs="Times New Roman"/>
            <w:b w:val="0"/>
            <w:lang w:val="sr-Cyrl-RS"/>
          </w:rPr>
          <w:t xml:space="preserve"> </w:t>
        </w:r>
      </w:ins>
      <w:del w:id="132" w:author="Ђорђе Живановић" w:date="2016-03-18T18:09:00Z">
        <w:r w:rsidDel="00EE6B6F">
          <w:rPr>
            <w:rFonts w:ascii="Times New Roman" w:hAnsi="Times New Roman" w:cs="Times New Roman"/>
            <w:b w:val="0"/>
            <w:lang w:val="sr-Cyrl-RS"/>
          </w:rPr>
          <w:delText>ДАЉЕ</w:delText>
        </w:r>
      </w:del>
      <w:r>
        <w:rPr>
          <w:rFonts w:ascii="Times New Roman" w:hAnsi="Times New Roman" w:cs="Times New Roman"/>
          <w:b w:val="0"/>
          <w:lang w:val="sr-Cyrl-RS"/>
        </w:rPr>
        <w:t>“</w:t>
      </w:r>
      <w:bookmarkEnd w:id="127"/>
      <w:bookmarkEnd w:id="128"/>
    </w:p>
    <w:p w14:paraId="06A15646" w14:textId="366167CB" w:rsidR="00A00179" w:rsidRDefault="00A00179" w:rsidP="00EE6B6F">
      <w:pPr>
        <w:pStyle w:val="Heading3"/>
        <w:numPr>
          <w:ilvl w:val="0"/>
          <w:numId w:val="13"/>
        </w:numPr>
        <w:spacing w:line="276" w:lineRule="auto"/>
        <w:rPr>
          <w:rFonts w:ascii="Times New Roman" w:hAnsi="Times New Roman" w:cs="Times New Roman"/>
          <w:b w:val="0"/>
          <w:lang w:val="sr-Cyrl-RS"/>
        </w:rPr>
      </w:pPr>
      <w:bookmarkStart w:id="133" w:name="_Toc446063671"/>
      <w:bookmarkStart w:id="134" w:name="_Toc446065993"/>
      <w:r>
        <w:rPr>
          <w:rFonts w:ascii="Times New Roman" w:hAnsi="Times New Roman" w:cs="Times New Roman"/>
          <w:b w:val="0"/>
          <w:lang w:val="sr-Cyrl-RS"/>
        </w:rPr>
        <w:t>Посетилац бира опцију „</w:t>
      </w:r>
      <w:ins w:id="135" w:author="Ђорђе Живановић" w:date="2016-03-18T18:09:00Z">
        <w:r w:rsidR="00EE6B6F" w:rsidRPr="00EE6B6F">
          <w:rPr>
            <w:rFonts w:ascii="Times New Roman" w:hAnsi="Times New Roman" w:cs="Times New Roman"/>
            <w:b w:val="0"/>
            <w:lang w:val="sr-Cyrl-RS"/>
          </w:rPr>
          <w:t>DALjE</w:t>
        </w:r>
        <w:r w:rsidR="00EE6B6F" w:rsidRPr="00EE6B6F" w:rsidDel="00EE6B6F">
          <w:rPr>
            <w:rFonts w:ascii="Times New Roman" w:hAnsi="Times New Roman" w:cs="Times New Roman"/>
            <w:b w:val="0"/>
            <w:lang w:val="sr-Cyrl-RS"/>
          </w:rPr>
          <w:t xml:space="preserve"> </w:t>
        </w:r>
      </w:ins>
      <w:del w:id="136" w:author="Ђорђе Живановић" w:date="2016-03-18T18:09:00Z">
        <w:r w:rsidDel="00EE6B6F">
          <w:rPr>
            <w:rFonts w:ascii="Times New Roman" w:hAnsi="Times New Roman" w:cs="Times New Roman"/>
            <w:b w:val="0"/>
            <w:lang w:val="sr-Cyrl-RS"/>
          </w:rPr>
          <w:delText>ДАЉЕ</w:delText>
        </w:r>
      </w:del>
      <w:r>
        <w:rPr>
          <w:rFonts w:ascii="Times New Roman" w:hAnsi="Times New Roman" w:cs="Times New Roman"/>
          <w:b w:val="0"/>
          <w:lang w:val="sr-Cyrl-RS"/>
        </w:rPr>
        <w:t>“</w:t>
      </w:r>
      <w:bookmarkEnd w:id="133"/>
      <w:bookmarkEnd w:id="134"/>
    </w:p>
    <w:p w14:paraId="550D9274" w14:textId="6C77465A" w:rsidR="00A00179" w:rsidRDefault="00A00179" w:rsidP="00A00179">
      <w:pPr>
        <w:pStyle w:val="Heading3"/>
        <w:numPr>
          <w:ilvl w:val="0"/>
          <w:numId w:val="13"/>
        </w:numPr>
        <w:spacing w:line="276" w:lineRule="auto"/>
        <w:rPr>
          <w:rFonts w:ascii="Times New Roman" w:hAnsi="Times New Roman" w:cs="Times New Roman"/>
          <w:b w:val="0"/>
          <w:lang w:val="sr-Cyrl-RS"/>
        </w:rPr>
      </w:pPr>
      <w:bookmarkStart w:id="137" w:name="_Toc446063672"/>
      <w:bookmarkStart w:id="138" w:name="_Toc446065994"/>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са понуђеном сликом и локацијом на којој је снимљена међу 4 понуђена одговора</w:t>
      </w:r>
      <w:bookmarkEnd w:id="137"/>
      <w:bookmarkEnd w:id="138"/>
    </w:p>
    <w:p w14:paraId="40309567" w14:textId="2F1169E1" w:rsidR="00A00179" w:rsidRDefault="007B251F" w:rsidP="00A00179">
      <w:pPr>
        <w:pStyle w:val="Heading3"/>
        <w:numPr>
          <w:ilvl w:val="0"/>
          <w:numId w:val="13"/>
        </w:numPr>
        <w:spacing w:line="276" w:lineRule="auto"/>
        <w:rPr>
          <w:rFonts w:ascii="Times New Roman" w:hAnsi="Times New Roman" w:cs="Times New Roman"/>
          <w:b w:val="0"/>
          <w:lang w:val="sr-Cyrl-RS"/>
        </w:rPr>
      </w:pPr>
      <w:bookmarkStart w:id="139" w:name="_Toc446063673"/>
      <w:bookmarkStart w:id="140" w:name="_Toc446065995"/>
      <w:r>
        <w:rPr>
          <w:rFonts w:ascii="Times New Roman" w:hAnsi="Times New Roman" w:cs="Times New Roman"/>
          <w:b w:val="0"/>
          <w:lang w:val="sr-Cyrl-RS"/>
        </w:rPr>
        <w:t>Посетилац добија питање и бира нетачан одгоовр</w:t>
      </w:r>
      <w:bookmarkEnd w:id="139"/>
      <w:bookmarkEnd w:id="140"/>
    </w:p>
    <w:p w14:paraId="5A58CBBF" w14:textId="630E0538" w:rsidR="007B251F" w:rsidRPr="00A00179" w:rsidRDefault="007B251F" w:rsidP="00A00179">
      <w:pPr>
        <w:pStyle w:val="Heading3"/>
        <w:numPr>
          <w:ilvl w:val="0"/>
          <w:numId w:val="13"/>
        </w:numPr>
        <w:spacing w:line="276" w:lineRule="auto"/>
        <w:rPr>
          <w:rFonts w:ascii="Times New Roman" w:hAnsi="Times New Roman" w:cs="Times New Roman"/>
          <w:b w:val="0"/>
          <w:lang w:val="sr-Cyrl-RS"/>
        </w:rPr>
      </w:pPr>
      <w:bookmarkStart w:id="141" w:name="_Toc446063674"/>
      <w:bookmarkStart w:id="142" w:name="_Toc446065996"/>
      <w:r>
        <w:rPr>
          <w:rFonts w:ascii="Times New Roman" w:hAnsi="Times New Roman" w:cs="Times New Roman"/>
          <w:b w:val="0"/>
          <w:lang w:val="sr-Cyrl-RS"/>
        </w:rPr>
        <w:t xml:space="preserve">Акције као  у </w:t>
      </w:r>
      <w:r w:rsidR="006C0B5A">
        <w:rPr>
          <w:rFonts w:ascii="Times New Roman" w:hAnsi="Times New Roman" w:cs="Times New Roman"/>
          <w:b w:val="0"/>
          <w:lang w:val="sr-Cyrl-RS"/>
        </w:rPr>
        <w:fldChar w:fldCharType="begin"/>
      </w:r>
      <w:r w:rsidR="006C0B5A">
        <w:rPr>
          <w:rFonts w:ascii="Times New Roman" w:hAnsi="Times New Roman" w:cs="Times New Roman"/>
          <w:b w:val="0"/>
          <w:lang w:val="sr-Cyrl-RS"/>
        </w:rPr>
        <w:instrText xml:space="preserve"> REF _Ref446031242 \r \h </w:instrText>
      </w:r>
      <w:r w:rsidR="006C0B5A">
        <w:rPr>
          <w:rFonts w:ascii="Times New Roman" w:hAnsi="Times New Roman" w:cs="Times New Roman"/>
          <w:b w:val="0"/>
          <w:lang w:val="sr-Cyrl-RS"/>
        </w:rPr>
      </w:r>
      <w:r w:rsidR="006C0B5A">
        <w:rPr>
          <w:rFonts w:ascii="Times New Roman" w:hAnsi="Times New Roman" w:cs="Times New Roman"/>
          <w:b w:val="0"/>
          <w:lang w:val="sr-Cyrl-RS"/>
        </w:rPr>
        <w:fldChar w:fldCharType="separate"/>
      </w:r>
      <w:r w:rsidR="006C0B5A">
        <w:rPr>
          <w:rFonts w:ascii="Times New Roman" w:hAnsi="Times New Roman" w:cs="Times New Roman"/>
          <w:b w:val="0"/>
          <w:lang w:val="sr-Cyrl-RS"/>
        </w:rPr>
        <w:t>2.2.3</w:t>
      </w:r>
      <w:r w:rsidR="006C0B5A">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d-f</w:t>
      </w:r>
      <w:bookmarkEnd w:id="141"/>
      <w:bookmarkEnd w:id="142"/>
    </w:p>
    <w:p w14:paraId="45BF198E" w14:textId="252645D3" w:rsidR="00B15F4C" w:rsidRDefault="00B15F4C" w:rsidP="00B15F4C">
      <w:pPr>
        <w:pStyle w:val="Heading3"/>
        <w:spacing w:line="276" w:lineRule="auto"/>
        <w:ind w:hanging="578"/>
        <w:rPr>
          <w:b w:val="0"/>
          <w:lang w:val="sr-Cyrl-RS"/>
        </w:rPr>
      </w:pPr>
      <w:bookmarkStart w:id="143" w:name="_Toc446065997"/>
      <w:r>
        <w:rPr>
          <w:b w:val="0"/>
          <w:lang w:val="sr-Cyrl-RS"/>
        </w:rPr>
        <w:t>Потез, нетачан одговор, питање са сликом погрешио</w:t>
      </w:r>
      <w:bookmarkEnd w:id="143"/>
    </w:p>
    <w:p w14:paraId="17FE4B7D" w14:textId="2D3C248D" w:rsidR="00BD41F3" w:rsidRDefault="00BD41F3" w:rsidP="00B634C4">
      <w:pPr>
        <w:pStyle w:val="Heading3"/>
        <w:numPr>
          <w:ilvl w:val="0"/>
          <w:numId w:val="16"/>
        </w:numPr>
        <w:spacing w:line="276" w:lineRule="auto"/>
        <w:rPr>
          <w:rFonts w:ascii="Times New Roman" w:hAnsi="Times New Roman" w:cs="Times New Roman"/>
          <w:b w:val="0"/>
          <w:lang w:val="sr-Cyrl-RS"/>
        </w:rPr>
      </w:pPr>
      <w:bookmarkStart w:id="144" w:name="_Toc446063676"/>
      <w:bookmarkStart w:id="145" w:name="_Toc446065998"/>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_Ref446031803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2.2.4</w:t>
      </w:r>
      <w:r w:rsidR="005E2533">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144"/>
      <w:bookmarkEnd w:id="145"/>
    </w:p>
    <w:p w14:paraId="457AB8D8" w14:textId="0114DE5C" w:rsidR="00B15F4C" w:rsidRDefault="00B15F4C" w:rsidP="00B634C4">
      <w:pPr>
        <w:pStyle w:val="Heading3"/>
        <w:numPr>
          <w:ilvl w:val="0"/>
          <w:numId w:val="16"/>
        </w:numPr>
        <w:spacing w:line="276" w:lineRule="auto"/>
        <w:rPr>
          <w:rFonts w:ascii="Times New Roman" w:hAnsi="Times New Roman" w:cs="Times New Roman"/>
          <w:b w:val="0"/>
          <w:lang w:val="sr-Cyrl-RS"/>
        </w:rPr>
      </w:pPr>
      <w:bookmarkStart w:id="146" w:name="_Toc446063677"/>
      <w:bookmarkStart w:id="147" w:name="_Toc446065999"/>
      <w:r>
        <w:rPr>
          <w:rFonts w:ascii="Times New Roman" w:hAnsi="Times New Roman" w:cs="Times New Roman"/>
          <w:b w:val="0"/>
          <w:lang w:val="sr-Cyrl-RS"/>
        </w:rPr>
        <w:t xml:space="preserve">Посетилац добија питање и бира </w:t>
      </w:r>
      <w:r w:rsidR="00BD41F3">
        <w:rPr>
          <w:rFonts w:ascii="Times New Roman" w:hAnsi="Times New Roman" w:cs="Times New Roman"/>
          <w:b w:val="0"/>
          <w:lang w:val="sr-Cyrl-RS"/>
        </w:rPr>
        <w:t>тачан</w:t>
      </w:r>
      <w:r>
        <w:rPr>
          <w:rFonts w:ascii="Times New Roman" w:hAnsi="Times New Roman" w:cs="Times New Roman"/>
          <w:b w:val="0"/>
          <w:lang w:val="sr-Cyrl-RS"/>
        </w:rPr>
        <w:t xml:space="preserve"> одгоовр</w:t>
      </w:r>
      <w:bookmarkEnd w:id="146"/>
      <w:bookmarkEnd w:id="147"/>
    </w:p>
    <w:p w14:paraId="101207FF" w14:textId="1BF5BB00" w:rsidR="00B15F4C" w:rsidRPr="00BD41F3" w:rsidRDefault="00B15F4C" w:rsidP="00B634C4">
      <w:pPr>
        <w:pStyle w:val="Heading3"/>
        <w:numPr>
          <w:ilvl w:val="0"/>
          <w:numId w:val="16"/>
        </w:numPr>
        <w:spacing w:line="276" w:lineRule="auto"/>
        <w:rPr>
          <w:rFonts w:ascii="Times New Roman" w:hAnsi="Times New Roman" w:cs="Times New Roman"/>
          <w:b w:val="0"/>
          <w:lang w:val="sr-Cyrl-RS"/>
        </w:rPr>
      </w:pPr>
      <w:bookmarkStart w:id="148" w:name="_Toc446063678"/>
      <w:bookmarkStart w:id="149" w:name="_Toc446066000"/>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_Ref446031803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2.2.4</w:t>
      </w:r>
      <w:r w:rsidR="005E2533">
        <w:rPr>
          <w:rFonts w:ascii="Times New Roman" w:hAnsi="Times New Roman" w:cs="Times New Roman"/>
          <w:b w:val="0"/>
          <w:lang w:val="sr-Cyrl-RS"/>
        </w:rPr>
        <w:fldChar w:fldCharType="end"/>
      </w:r>
      <w:r w:rsidR="00BD41F3">
        <w:rPr>
          <w:rFonts w:ascii="Times New Roman" w:hAnsi="Times New Roman" w:cs="Times New Roman"/>
          <w:b w:val="0"/>
          <w:lang w:val="sr-Cyrl-RS"/>
        </w:rPr>
        <w:fldChar w:fldCharType="begin"/>
      </w:r>
      <w:r w:rsidR="00BD41F3">
        <w:rPr>
          <w:rFonts w:ascii="Times New Roman" w:hAnsi="Times New Roman" w:cs="Times New Roman"/>
          <w:b w:val="0"/>
          <w:lang w:val="sr-Cyrl-RS"/>
        </w:rPr>
        <w:instrText xml:space="preserve"> REF _Ref446031803 \r \h </w:instrText>
      </w:r>
      <w:r w:rsidR="00BD41F3">
        <w:rPr>
          <w:rFonts w:ascii="Times New Roman" w:hAnsi="Times New Roman" w:cs="Times New Roman"/>
          <w:b w:val="0"/>
          <w:lang w:val="sr-Cyrl-RS"/>
        </w:rPr>
      </w:r>
      <w:r w:rsidR="00BD41F3">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sidR="00BD41F3">
        <w:rPr>
          <w:rFonts w:ascii="Times New Roman" w:hAnsi="Times New Roman" w:cs="Times New Roman"/>
          <w:b w:val="0"/>
        </w:rPr>
        <w:t>b-d</w:t>
      </w:r>
      <w:bookmarkEnd w:id="148"/>
      <w:bookmarkEnd w:id="149"/>
    </w:p>
    <w:p w14:paraId="007591AF" w14:textId="63A60889" w:rsidR="00BD41F3" w:rsidRDefault="00BD41F3" w:rsidP="00B634C4">
      <w:pPr>
        <w:pStyle w:val="Heading3"/>
        <w:numPr>
          <w:ilvl w:val="0"/>
          <w:numId w:val="16"/>
        </w:numPr>
        <w:spacing w:line="276" w:lineRule="auto"/>
        <w:rPr>
          <w:rFonts w:ascii="Times New Roman" w:hAnsi="Times New Roman" w:cs="Times New Roman"/>
          <w:b w:val="0"/>
          <w:lang w:val="sr-Cyrl-RS"/>
        </w:rPr>
      </w:pPr>
      <w:bookmarkStart w:id="150" w:name="_Toc446063679"/>
      <w:bookmarkStart w:id="151" w:name="_Toc446066001"/>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са  непознатом личношћу и информацијама које се појављују након одређеног временског интервала о њој. Ако истекне време, а посетилац не погоди личност сматра се да је неисправно погодио, у зависности од тежине биће дозвољен одређен број покушаја.</w:t>
      </w:r>
      <w:bookmarkEnd w:id="150"/>
      <w:bookmarkEnd w:id="151"/>
    </w:p>
    <w:p w14:paraId="12939A26" w14:textId="5831B103" w:rsidR="00B634C4" w:rsidRDefault="00B634C4" w:rsidP="00B634C4">
      <w:pPr>
        <w:pStyle w:val="Heading3"/>
        <w:numPr>
          <w:ilvl w:val="0"/>
          <w:numId w:val="16"/>
        </w:numPr>
        <w:spacing w:line="276" w:lineRule="auto"/>
        <w:rPr>
          <w:rFonts w:ascii="Times New Roman" w:hAnsi="Times New Roman" w:cs="Times New Roman"/>
          <w:b w:val="0"/>
          <w:lang w:val="sr-Cyrl-RS"/>
        </w:rPr>
      </w:pPr>
      <w:bookmarkStart w:id="152" w:name="_Toc446063680"/>
      <w:bookmarkStart w:id="153" w:name="_Toc446066002"/>
      <w:r>
        <w:rPr>
          <w:rFonts w:ascii="Times New Roman" w:hAnsi="Times New Roman" w:cs="Times New Roman"/>
          <w:b w:val="0"/>
          <w:lang w:val="sr-Cyrl-RS"/>
        </w:rPr>
        <w:t xml:space="preserve">Посетилац </w:t>
      </w:r>
      <w:r w:rsidR="006C0B5A">
        <w:rPr>
          <w:rFonts w:ascii="Times New Roman" w:hAnsi="Times New Roman" w:cs="Times New Roman"/>
          <w:b w:val="0"/>
          <w:lang w:val="sr-Cyrl-RS"/>
        </w:rPr>
        <w:t>промашује, али остаје још покушаја</w:t>
      </w:r>
      <w:r w:rsidR="006C0B5A">
        <w:rPr>
          <w:rFonts w:ascii="Times New Roman" w:hAnsi="Times New Roman" w:cs="Times New Roman"/>
          <w:b w:val="0"/>
        </w:rPr>
        <w:t xml:space="preserve">, </w:t>
      </w:r>
      <w:r w:rsidR="006C0B5A">
        <w:rPr>
          <w:rFonts w:ascii="Times New Roman" w:hAnsi="Times New Roman" w:cs="Times New Roman"/>
          <w:b w:val="0"/>
          <w:lang w:val="sr-Cyrl-RS"/>
        </w:rPr>
        <w:t>понавља се следећи низ корака док бројач покушаја не падне на 0 или време истекне, и онда се прелази на следећи корак</w:t>
      </w:r>
      <w:bookmarkEnd w:id="152"/>
      <w:bookmarkEnd w:id="153"/>
    </w:p>
    <w:p w14:paraId="373A0178" w14:textId="2B651AE7" w:rsidR="006C0B5A" w:rsidRDefault="006C0B5A" w:rsidP="006C0B5A">
      <w:pPr>
        <w:pStyle w:val="Heading3"/>
        <w:numPr>
          <w:ilvl w:val="1"/>
          <w:numId w:val="17"/>
        </w:numPr>
        <w:spacing w:line="276" w:lineRule="auto"/>
        <w:rPr>
          <w:rFonts w:ascii="Times New Roman" w:hAnsi="Times New Roman" w:cs="Times New Roman"/>
          <w:b w:val="0"/>
          <w:lang w:val="sr-Cyrl-RS"/>
        </w:rPr>
      </w:pPr>
      <w:bookmarkStart w:id="154" w:name="_Toc446063681"/>
      <w:bookmarkStart w:id="155" w:name="_Toc446066003"/>
      <w:r>
        <w:rPr>
          <w:rFonts w:ascii="Times New Roman" w:hAnsi="Times New Roman" w:cs="Times New Roman"/>
          <w:b w:val="0"/>
          <w:lang w:val="sr-Cyrl-RS"/>
        </w:rPr>
        <w:t>Посетилац</w:t>
      </w:r>
      <w:r w:rsidRPr="00E036A2">
        <w:rPr>
          <w:rFonts w:ascii="Times New Roman" w:hAnsi="Times New Roman" w:cs="Times New Roman"/>
          <w:b w:val="0"/>
          <w:lang w:val="sr-Cyrl-RS"/>
        </w:rPr>
        <w:t xml:space="preserve"> добија на екрану </w:t>
      </w:r>
      <w:r>
        <w:rPr>
          <w:rFonts w:ascii="Times New Roman" w:hAnsi="Times New Roman" w:cs="Times New Roman"/>
          <w:b w:val="0"/>
          <w:lang w:val="sr-Cyrl-RS"/>
        </w:rPr>
        <w:t>слику са и одговарајући број слова и одговарајућу информацију</w:t>
      </w:r>
      <w:r w:rsidR="005E2533">
        <w:rPr>
          <w:rFonts w:ascii="Times New Roman" w:hAnsi="Times New Roman" w:cs="Times New Roman"/>
          <w:b w:val="0"/>
          <w:lang w:val="sr-Cyrl-RS"/>
        </w:rPr>
        <w:t xml:space="preserve"> </w:t>
      </w:r>
      <w:r w:rsidR="005E2533">
        <w:rPr>
          <w:rFonts w:ascii="Times New Roman" w:hAnsi="Times New Roman" w:cs="Times New Roman"/>
          <w:b w:val="0"/>
        </w:rPr>
        <w:t>o</w:t>
      </w:r>
      <w:r w:rsidR="005E2533">
        <w:rPr>
          <w:rFonts w:ascii="Times New Roman" w:hAnsi="Times New Roman" w:cs="Times New Roman"/>
          <w:b w:val="0"/>
          <w:lang w:val="sr-Cyrl-RS"/>
        </w:rPr>
        <w:t>д система</w:t>
      </w:r>
      <w:r>
        <w:rPr>
          <w:rFonts w:ascii="Times New Roman" w:hAnsi="Times New Roman" w:cs="Times New Roman"/>
          <w:b w:val="0"/>
          <w:lang w:val="sr-Cyrl-RS"/>
        </w:rPr>
        <w:t>, и поље на које треба да упише низ знакова који одговара имену</w:t>
      </w:r>
      <w:bookmarkEnd w:id="154"/>
      <w:bookmarkEnd w:id="155"/>
    </w:p>
    <w:p w14:paraId="4757216D" w14:textId="721C5AC8" w:rsidR="006C0B5A" w:rsidRDefault="006C0B5A" w:rsidP="006C0B5A">
      <w:pPr>
        <w:pStyle w:val="Heading3"/>
        <w:numPr>
          <w:ilvl w:val="1"/>
          <w:numId w:val="17"/>
        </w:numPr>
        <w:spacing w:line="276" w:lineRule="auto"/>
        <w:rPr>
          <w:rFonts w:ascii="Times New Roman" w:hAnsi="Times New Roman" w:cs="Times New Roman"/>
          <w:b w:val="0"/>
          <w:lang w:val="sr-Cyrl-RS"/>
        </w:rPr>
      </w:pPr>
      <w:bookmarkStart w:id="156" w:name="_Toc446063682"/>
      <w:bookmarkStart w:id="157" w:name="_Toc446066004"/>
      <w:r>
        <w:rPr>
          <w:rFonts w:ascii="Times New Roman" w:hAnsi="Times New Roman" w:cs="Times New Roman"/>
          <w:b w:val="0"/>
          <w:lang w:val="sr-Cyrl-RS"/>
        </w:rPr>
        <w:t>Посетилац погрешан низ знакова уноси на потребна места</w:t>
      </w:r>
      <w:bookmarkEnd w:id="156"/>
      <w:bookmarkEnd w:id="157"/>
    </w:p>
    <w:p w14:paraId="74AA1B5A" w14:textId="175263AD" w:rsidR="006C0B5A" w:rsidRDefault="006C0B5A" w:rsidP="00EE6B6F">
      <w:pPr>
        <w:pStyle w:val="Heading3"/>
        <w:numPr>
          <w:ilvl w:val="1"/>
          <w:numId w:val="17"/>
        </w:numPr>
        <w:spacing w:line="276" w:lineRule="auto"/>
        <w:rPr>
          <w:rFonts w:ascii="Times New Roman" w:hAnsi="Times New Roman" w:cs="Times New Roman"/>
          <w:b w:val="0"/>
          <w:lang w:val="sr-Cyrl-RS"/>
        </w:rPr>
      </w:pPr>
      <w:bookmarkStart w:id="158" w:name="_Toc446063683"/>
      <w:bookmarkStart w:id="159" w:name="_Toc446066005"/>
      <w:r w:rsidRPr="006C0B5A">
        <w:rPr>
          <w:rFonts w:ascii="Times New Roman" w:hAnsi="Times New Roman" w:cs="Times New Roman"/>
          <w:b w:val="0"/>
          <w:lang w:val="sr-Cyrl-RS"/>
        </w:rPr>
        <w:t>Систем региструје погрешан одгов</w:t>
      </w:r>
      <w:r>
        <w:rPr>
          <w:rFonts w:ascii="Times New Roman" w:hAnsi="Times New Roman" w:cs="Times New Roman"/>
          <w:b w:val="0"/>
          <w:lang w:val="sr-Cyrl-RS"/>
        </w:rPr>
        <w:t>о</w:t>
      </w:r>
      <w:r w:rsidRPr="006C0B5A">
        <w:rPr>
          <w:rFonts w:ascii="Times New Roman" w:hAnsi="Times New Roman" w:cs="Times New Roman"/>
          <w:b w:val="0"/>
          <w:lang w:val="sr-Cyrl-RS"/>
        </w:rPr>
        <w:t xml:space="preserve">р и враћа </w:t>
      </w:r>
      <w:r>
        <w:rPr>
          <w:rFonts w:ascii="Times New Roman" w:hAnsi="Times New Roman" w:cs="Times New Roman"/>
          <w:b w:val="0"/>
          <w:lang w:val="sr-Cyrl-RS"/>
        </w:rPr>
        <w:t>посетиоцу</w:t>
      </w:r>
      <w:r w:rsidRPr="006C0B5A">
        <w:rPr>
          <w:rFonts w:ascii="Times New Roman" w:hAnsi="Times New Roman" w:cs="Times New Roman"/>
          <w:b w:val="0"/>
          <w:lang w:val="sr-Cyrl-RS"/>
        </w:rPr>
        <w:t xml:space="preserve"> </w:t>
      </w:r>
      <w:r>
        <w:rPr>
          <w:rFonts w:ascii="Times New Roman" w:hAnsi="Times New Roman" w:cs="Times New Roman"/>
          <w:b w:val="0"/>
          <w:lang w:val="sr-Cyrl-RS"/>
        </w:rPr>
        <w:t>„</w:t>
      </w:r>
      <w:ins w:id="160" w:author="Ђорђе Живановић" w:date="2016-03-18T18:09:00Z">
        <w:r w:rsidR="00EE6B6F" w:rsidRPr="00EE6B6F">
          <w:rPr>
            <w:rFonts w:ascii="Times New Roman" w:hAnsi="Times New Roman" w:cs="Times New Roman"/>
            <w:b w:val="0"/>
            <w:lang w:val="sr-Cyrl-RS"/>
          </w:rPr>
          <w:t>POGREŠAN ODGOVOR</w:t>
        </w:r>
        <w:r w:rsidR="00EE6B6F" w:rsidRPr="00EE6B6F" w:rsidDel="00EE6B6F">
          <w:rPr>
            <w:rFonts w:ascii="Times New Roman" w:hAnsi="Times New Roman" w:cs="Times New Roman"/>
            <w:b w:val="0"/>
            <w:lang w:val="sr-Cyrl-RS"/>
          </w:rPr>
          <w:t xml:space="preserve"> </w:t>
        </w:r>
      </w:ins>
      <w:del w:id="161" w:author="Ђорђе Живановић" w:date="2016-03-18T18:09:00Z">
        <w:r w:rsidRPr="006C0B5A" w:rsidDel="00EE6B6F">
          <w:rPr>
            <w:rFonts w:ascii="Times New Roman" w:hAnsi="Times New Roman" w:cs="Times New Roman"/>
            <w:b w:val="0"/>
            <w:lang w:val="sr-Cyrl-RS"/>
          </w:rPr>
          <w:delText>ПОГРЕШАН ОДГОВОР</w:delText>
        </w:r>
      </w:del>
      <w:r>
        <w:rPr>
          <w:rFonts w:ascii="Times New Roman" w:hAnsi="Times New Roman" w:cs="Times New Roman"/>
          <w:b w:val="0"/>
          <w:lang w:val="sr-Cyrl-RS"/>
        </w:rPr>
        <w:t>“ (има још покушаја) и опција „</w:t>
      </w:r>
      <w:ins w:id="162" w:author="Ђорђе Живановић" w:date="2016-03-18T18:09:00Z">
        <w:r w:rsidR="00EE6B6F" w:rsidRPr="00EE6B6F">
          <w:rPr>
            <w:rFonts w:ascii="Times New Roman" w:hAnsi="Times New Roman" w:cs="Times New Roman"/>
            <w:b w:val="0"/>
            <w:lang w:val="sr-Cyrl-RS"/>
          </w:rPr>
          <w:t>U REDU</w:t>
        </w:r>
        <w:r w:rsidR="00EE6B6F" w:rsidRPr="00EE6B6F" w:rsidDel="00EE6B6F">
          <w:rPr>
            <w:rFonts w:ascii="Times New Roman" w:hAnsi="Times New Roman" w:cs="Times New Roman"/>
            <w:b w:val="0"/>
            <w:lang w:val="sr-Cyrl-RS"/>
          </w:rPr>
          <w:t xml:space="preserve"> </w:t>
        </w:r>
      </w:ins>
      <w:del w:id="163" w:author="Ђорђе Живановић" w:date="2016-03-18T18:09:00Z">
        <w:r w:rsidDel="00EE6B6F">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58"/>
      <w:bookmarkEnd w:id="159"/>
    </w:p>
    <w:p w14:paraId="3CE833D9" w14:textId="14E10A55" w:rsidR="006C0B5A" w:rsidRDefault="006C0B5A" w:rsidP="00EE6B6F">
      <w:pPr>
        <w:pStyle w:val="Heading3"/>
        <w:numPr>
          <w:ilvl w:val="1"/>
          <w:numId w:val="17"/>
        </w:numPr>
        <w:spacing w:line="276" w:lineRule="auto"/>
        <w:rPr>
          <w:rFonts w:ascii="Times New Roman" w:hAnsi="Times New Roman" w:cs="Times New Roman"/>
          <w:b w:val="0"/>
          <w:lang w:val="sr-Cyrl-RS"/>
        </w:rPr>
      </w:pPr>
      <w:bookmarkStart w:id="164" w:name="_Toc446063684"/>
      <w:bookmarkStart w:id="165" w:name="_Toc446066006"/>
      <w:r>
        <w:rPr>
          <w:rFonts w:ascii="Times New Roman" w:hAnsi="Times New Roman" w:cs="Times New Roman"/>
          <w:b w:val="0"/>
          <w:lang w:val="sr-Cyrl-RS"/>
        </w:rPr>
        <w:t>Посетилац бира „</w:t>
      </w:r>
      <w:ins w:id="166" w:author="Ђорђе Живановић" w:date="2016-03-18T18:09:00Z">
        <w:r w:rsidR="00EE6B6F" w:rsidRPr="00EE6B6F">
          <w:rPr>
            <w:rFonts w:ascii="Times New Roman" w:hAnsi="Times New Roman" w:cs="Times New Roman"/>
            <w:b w:val="0"/>
            <w:lang w:val="sr-Cyrl-RS"/>
          </w:rPr>
          <w:t>U REDU</w:t>
        </w:r>
        <w:r w:rsidR="00EE6B6F" w:rsidRPr="00EE6B6F" w:rsidDel="00EE6B6F">
          <w:rPr>
            <w:rFonts w:ascii="Times New Roman" w:hAnsi="Times New Roman" w:cs="Times New Roman"/>
            <w:b w:val="0"/>
            <w:lang w:val="sr-Cyrl-RS"/>
          </w:rPr>
          <w:t xml:space="preserve"> </w:t>
        </w:r>
      </w:ins>
      <w:del w:id="167" w:author="Ђорђе Живановић" w:date="2016-03-18T18:09:00Z">
        <w:r w:rsidDel="00EE6B6F">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64"/>
      <w:bookmarkEnd w:id="165"/>
    </w:p>
    <w:p w14:paraId="7B290585" w14:textId="325CDB88" w:rsidR="006C0B5A" w:rsidRPr="006C0B5A" w:rsidRDefault="006C0B5A" w:rsidP="006C0B5A">
      <w:pPr>
        <w:pStyle w:val="Heading3"/>
        <w:numPr>
          <w:ilvl w:val="1"/>
          <w:numId w:val="17"/>
        </w:numPr>
        <w:spacing w:line="276" w:lineRule="auto"/>
        <w:rPr>
          <w:rFonts w:ascii="Times New Roman" w:hAnsi="Times New Roman" w:cs="Times New Roman"/>
          <w:b w:val="0"/>
          <w:lang w:val="sr-Cyrl-RS"/>
        </w:rPr>
      </w:pPr>
      <w:bookmarkStart w:id="168" w:name="_Toc446063685"/>
      <w:bookmarkStart w:id="169" w:name="_Toc446066007"/>
      <w:r>
        <w:rPr>
          <w:rFonts w:ascii="Times New Roman" w:hAnsi="Times New Roman" w:cs="Times New Roman"/>
          <w:b w:val="0"/>
          <w:lang w:val="sr-Cyrl-RS"/>
        </w:rPr>
        <w:t xml:space="preserve">Систем га враћа на ситуацију </w:t>
      </w:r>
      <w:r w:rsidR="00CE53B1">
        <w:rPr>
          <w:rFonts w:ascii="Times New Roman" w:hAnsi="Times New Roman" w:cs="Times New Roman"/>
          <w:b w:val="0"/>
          <w:lang w:val="sr-Cyrl-RS"/>
        </w:rPr>
        <w:t xml:space="preserve">на почетку </w:t>
      </w:r>
      <w:r>
        <w:rPr>
          <w:rFonts w:ascii="Times New Roman" w:hAnsi="Times New Roman" w:cs="Times New Roman"/>
          <w:b w:val="0"/>
        </w:rPr>
        <w:t>I</w:t>
      </w:r>
      <w:bookmarkEnd w:id="168"/>
      <w:bookmarkEnd w:id="169"/>
    </w:p>
    <w:p w14:paraId="57D3515D" w14:textId="0D5960DD" w:rsidR="006C0B5A" w:rsidRPr="006C0B5A" w:rsidRDefault="006C0B5A" w:rsidP="006C0B5A">
      <w:pPr>
        <w:pStyle w:val="Heading3"/>
        <w:numPr>
          <w:ilvl w:val="0"/>
          <w:numId w:val="16"/>
        </w:numPr>
        <w:spacing w:line="276" w:lineRule="auto"/>
        <w:rPr>
          <w:rFonts w:ascii="Times New Roman" w:hAnsi="Times New Roman" w:cs="Times New Roman"/>
          <w:b w:val="0"/>
          <w:lang w:val="sr-Cyrl-RS"/>
        </w:rPr>
      </w:pPr>
      <w:bookmarkStart w:id="170" w:name="_Toc446063686"/>
      <w:bookmarkStart w:id="171" w:name="_Toc446066008"/>
      <w:r w:rsidRPr="006C0B5A">
        <w:rPr>
          <w:rFonts w:ascii="Times New Roman" w:hAnsi="Times New Roman" w:cs="Times New Roman"/>
          <w:b w:val="0"/>
          <w:lang w:val="sr-Cyrl-RS"/>
        </w:rPr>
        <w:lastRenderedPageBreak/>
        <w:t>Акције као  у</w:t>
      </w:r>
      <w:r>
        <w:rPr>
          <w:rFonts w:ascii="Times New Roman" w:hAnsi="Times New Roman" w:cs="Times New Roman"/>
          <w:b w:val="0"/>
          <w:lang w:val="sr-Cyrl-RS"/>
        </w:rPr>
        <w:t xml:space="preserve">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2.2.3</w:t>
      </w:r>
      <w:r>
        <w:rPr>
          <w:rFonts w:ascii="Times New Roman" w:hAnsi="Times New Roman" w:cs="Times New Roman"/>
          <w:b w:val="0"/>
          <w:lang w:val="sr-Cyrl-RS"/>
        </w:rPr>
        <w:fldChar w:fldCharType="end"/>
      </w:r>
      <w:r w:rsidRPr="006C0B5A">
        <w:rPr>
          <w:rFonts w:ascii="Times New Roman" w:hAnsi="Times New Roman" w:cs="Times New Roman"/>
          <w:b w:val="0"/>
          <w:lang w:val="sr-Cyrl-RS"/>
        </w:rPr>
        <w:t xml:space="preserve"> d-f</w:t>
      </w:r>
      <w:bookmarkEnd w:id="170"/>
      <w:r w:rsidR="00AC7F5B">
        <w:rPr>
          <w:rFonts w:ascii="Times New Roman" w:hAnsi="Times New Roman" w:cs="Times New Roman"/>
          <w:b w:val="0"/>
          <w:lang w:val="sr-Cyrl-RS"/>
        </w:rPr>
        <w:t xml:space="preserve"> с тим да је исписано име личности</w:t>
      </w:r>
      <w:bookmarkEnd w:id="171"/>
    </w:p>
    <w:p w14:paraId="65792643" w14:textId="77777777" w:rsidR="006C0B5A" w:rsidRPr="004900EB" w:rsidRDefault="006C0B5A" w:rsidP="006C0B5A">
      <w:pPr>
        <w:pStyle w:val="Heading3"/>
        <w:numPr>
          <w:ilvl w:val="0"/>
          <w:numId w:val="0"/>
        </w:numPr>
        <w:spacing w:line="276" w:lineRule="auto"/>
        <w:ind w:left="720" w:hanging="720"/>
        <w:rPr>
          <w:rFonts w:ascii="Times New Roman" w:hAnsi="Times New Roman" w:cs="Times New Roman"/>
          <w:b w:val="0"/>
          <w:lang w:val="sr-Cyrl-RS"/>
        </w:rPr>
      </w:pPr>
    </w:p>
    <w:p w14:paraId="0B268E48" w14:textId="634F885C" w:rsidR="00B15F4C" w:rsidRDefault="006C0B5A" w:rsidP="00F77B38">
      <w:pPr>
        <w:pStyle w:val="Heading3"/>
        <w:spacing w:line="276" w:lineRule="auto"/>
        <w:ind w:hanging="578"/>
        <w:rPr>
          <w:b w:val="0"/>
          <w:lang w:val="sr-Cyrl-RS"/>
        </w:rPr>
      </w:pPr>
      <w:bookmarkStart w:id="172" w:name="_Ref446064090"/>
      <w:bookmarkStart w:id="173" w:name="_Toc446066009"/>
      <w:r>
        <w:rPr>
          <w:b w:val="0"/>
          <w:lang w:val="sr-Cyrl-RS"/>
        </w:rPr>
        <w:t>Потез тачан одговор</w:t>
      </w:r>
      <w:r w:rsidR="00A204CB">
        <w:rPr>
          <w:b w:val="0"/>
          <w:lang w:val="sr-Cyrl-RS"/>
        </w:rPr>
        <w:t>, још територија</w:t>
      </w:r>
      <w:bookmarkEnd w:id="172"/>
      <w:bookmarkEnd w:id="173"/>
    </w:p>
    <w:p w14:paraId="73B78CD0" w14:textId="2E93DE0D" w:rsidR="006C0B5A" w:rsidRPr="00770B19" w:rsidRDefault="006C0B5A" w:rsidP="00770B19">
      <w:pPr>
        <w:pStyle w:val="Heading3"/>
        <w:numPr>
          <w:ilvl w:val="0"/>
          <w:numId w:val="18"/>
        </w:numPr>
        <w:spacing w:line="276" w:lineRule="auto"/>
        <w:rPr>
          <w:rFonts w:ascii="Times New Roman" w:hAnsi="Times New Roman" w:cs="Times New Roman"/>
          <w:b w:val="0"/>
          <w:lang w:val="sr-Cyrl-RS"/>
        </w:rPr>
      </w:pPr>
      <w:bookmarkStart w:id="174" w:name="_Toc446063688"/>
      <w:bookmarkStart w:id="175" w:name="_Toc446066010"/>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2.2.5</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174"/>
      <w:r w:rsidR="00770B19">
        <w:rPr>
          <w:rFonts w:ascii="Times New Roman" w:hAnsi="Times New Roman" w:cs="Times New Roman"/>
          <w:b w:val="0"/>
          <w:lang w:val="sr-Cyrl-RS"/>
        </w:rPr>
        <w:t>, с тим да је тачан одговор</w:t>
      </w:r>
      <w:bookmarkStart w:id="176" w:name="_Toc446063689"/>
      <w:bookmarkEnd w:id="176"/>
      <w:bookmarkEnd w:id="175"/>
    </w:p>
    <w:p w14:paraId="63A1FE66" w14:textId="7959BD73" w:rsidR="006C0B5A" w:rsidRPr="00770B19" w:rsidRDefault="00770B19" w:rsidP="006C0B5A">
      <w:pPr>
        <w:pStyle w:val="Heading3"/>
        <w:numPr>
          <w:ilvl w:val="0"/>
          <w:numId w:val="18"/>
        </w:numPr>
        <w:spacing w:line="276" w:lineRule="auto"/>
        <w:rPr>
          <w:rFonts w:ascii="Times New Roman" w:hAnsi="Times New Roman" w:cs="Times New Roman"/>
          <w:b w:val="0"/>
          <w:lang w:val="sr-Cyrl-RS"/>
        </w:rPr>
      </w:pPr>
      <w:bookmarkStart w:id="177" w:name="_Toc446063690"/>
      <w:bookmarkStart w:id="178" w:name="_Toc446066011"/>
      <w:r>
        <w:rPr>
          <w:rFonts w:ascii="Times New Roman" w:hAnsi="Times New Roman" w:cs="Times New Roman"/>
          <w:b w:val="0"/>
          <w:lang w:val="sr-Cyrl-RS"/>
        </w:rPr>
        <w:t>Акције као</w:t>
      </w:r>
      <w:r w:rsidR="006C0B5A">
        <w:rPr>
          <w:rFonts w:ascii="Times New Roman" w:hAnsi="Times New Roman" w:cs="Times New Roman"/>
          <w:b w:val="0"/>
          <w:lang w:val="sr-Cyrl-RS"/>
        </w:rPr>
        <w:t xml:space="preserve"> </w:t>
      </w:r>
      <w:bookmarkEnd w:id="177"/>
      <w:r>
        <w:rPr>
          <w:rFonts w:ascii="Times New Roman" w:hAnsi="Times New Roman" w:cs="Times New Roman"/>
          <w:b w:val="0"/>
          <w:lang w:val="sr-Cyrl-RS"/>
        </w:rPr>
        <w:t xml:space="preserve">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2.2.4</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178"/>
    </w:p>
    <w:p w14:paraId="24F8D6EB" w14:textId="07756381" w:rsidR="00770B19" w:rsidRDefault="00770B19" w:rsidP="006C0B5A">
      <w:pPr>
        <w:pStyle w:val="Heading3"/>
        <w:numPr>
          <w:ilvl w:val="0"/>
          <w:numId w:val="18"/>
        </w:numPr>
        <w:spacing w:line="276" w:lineRule="auto"/>
        <w:rPr>
          <w:rFonts w:ascii="Times New Roman" w:hAnsi="Times New Roman" w:cs="Times New Roman"/>
          <w:b w:val="0"/>
          <w:lang w:val="sr-Cyrl-RS"/>
        </w:rPr>
      </w:pPr>
      <w:bookmarkStart w:id="179" w:name="_Toc446066012"/>
      <w:r>
        <w:rPr>
          <w:rFonts w:ascii="Times New Roman" w:hAnsi="Times New Roman" w:cs="Times New Roman"/>
          <w:b w:val="0"/>
          <w:lang w:val="sr-Cyrl-RS"/>
        </w:rPr>
        <w:t>Систем ажурира освојену територију</w:t>
      </w:r>
      <w:bookmarkEnd w:id="179"/>
    </w:p>
    <w:p w14:paraId="11B92963" w14:textId="416D92BC" w:rsidR="00770B19" w:rsidRDefault="00770B19" w:rsidP="00E03A77">
      <w:pPr>
        <w:pStyle w:val="Heading3"/>
        <w:numPr>
          <w:ilvl w:val="0"/>
          <w:numId w:val="18"/>
        </w:numPr>
        <w:spacing w:line="276" w:lineRule="auto"/>
        <w:rPr>
          <w:rFonts w:ascii="Times New Roman" w:hAnsi="Times New Roman" w:cs="Times New Roman"/>
          <w:b w:val="0"/>
          <w:lang w:val="sr-Cyrl-RS"/>
        </w:rPr>
      </w:pPr>
      <w:bookmarkStart w:id="180" w:name="_Toc446066013"/>
      <w:r>
        <w:rPr>
          <w:rFonts w:ascii="Times New Roman" w:hAnsi="Times New Roman" w:cs="Times New Roman"/>
          <w:b w:val="0"/>
          <w:lang w:val="sr-Cyrl-RS"/>
        </w:rPr>
        <w:t xml:space="preserve">На </w:t>
      </w:r>
      <w:r w:rsidR="00E2523D">
        <w:rPr>
          <w:rFonts w:ascii="Times New Roman" w:hAnsi="Times New Roman" w:cs="Times New Roman"/>
          <w:b w:val="0"/>
          <w:lang w:val="sr-Cyrl-RS"/>
        </w:rPr>
        <w:t>посетиочевом</w:t>
      </w:r>
      <w:r w:rsidR="00A204CB">
        <w:rPr>
          <w:rFonts w:ascii="Times New Roman" w:hAnsi="Times New Roman" w:cs="Times New Roman"/>
          <w:b w:val="0"/>
          <w:lang w:val="sr-Cyrl-RS"/>
        </w:rPr>
        <w:t xml:space="preserve"> екрану се исписује „</w:t>
      </w:r>
      <w:ins w:id="181" w:author="Ђорђе Живановић" w:date="2016-03-18T18:11:00Z">
        <w:r w:rsidR="00E03A77" w:rsidRPr="00E03A77">
          <w:rPr>
            <w:rFonts w:ascii="Times New Roman" w:hAnsi="Times New Roman" w:cs="Times New Roman"/>
            <w:b w:val="0"/>
            <w:lang w:val="sr-Cyrl-RS"/>
          </w:rPr>
          <w:t xml:space="preserve">OSVOJENA TERITORIJA </w:t>
        </w:r>
      </w:ins>
      <w:del w:id="182" w:author="Ђорђе Живановић" w:date="2016-03-18T18:11:00Z">
        <w:r w:rsidR="00A204CB" w:rsidDel="00E03A77">
          <w:rPr>
            <w:rFonts w:ascii="Times New Roman" w:hAnsi="Times New Roman" w:cs="Times New Roman"/>
            <w:b w:val="0"/>
            <w:lang w:val="sr-Cyrl-RS"/>
          </w:rPr>
          <w:delText xml:space="preserve">ОСВОЈЕНА ТЕРИТОРИЈА </w:delText>
        </w:r>
      </w:del>
      <w:r w:rsidR="00A204CB">
        <w:rPr>
          <w:rFonts w:ascii="Times New Roman" w:hAnsi="Times New Roman" w:cs="Times New Roman"/>
          <w:b w:val="0"/>
          <w:lang w:val="sr-Cyrl-RS"/>
        </w:rPr>
        <w:t>...“ и опција „</w:t>
      </w:r>
      <w:ins w:id="183" w:author="Ђорђе Живановић" w:date="2016-03-18T18:11:00Z">
        <w:r w:rsidR="00E03A77" w:rsidRPr="00E03A77">
          <w:rPr>
            <w:rFonts w:ascii="Times New Roman" w:hAnsi="Times New Roman" w:cs="Times New Roman"/>
            <w:b w:val="0"/>
            <w:lang w:val="sr-Cyrl-RS"/>
          </w:rPr>
          <w:t>NASTAVI OSVAJANjE</w:t>
        </w:r>
        <w:r w:rsidR="00E03A77" w:rsidRPr="00E03A77" w:rsidDel="00E03A77">
          <w:rPr>
            <w:rFonts w:ascii="Times New Roman" w:hAnsi="Times New Roman" w:cs="Times New Roman"/>
            <w:b w:val="0"/>
            <w:lang w:val="sr-Cyrl-RS"/>
          </w:rPr>
          <w:t xml:space="preserve"> </w:t>
        </w:r>
      </w:ins>
      <w:del w:id="184" w:author="Ђорђе Живановић" w:date="2016-03-18T18:11:00Z">
        <w:r w:rsidR="00A204CB" w:rsidDel="00E03A77">
          <w:rPr>
            <w:rFonts w:ascii="Times New Roman" w:hAnsi="Times New Roman" w:cs="Times New Roman"/>
            <w:b w:val="0"/>
            <w:lang w:val="sr-Cyrl-RS"/>
          </w:rPr>
          <w:delText>НАСТАВИ ОСВАЈАЊЕ</w:delText>
        </w:r>
      </w:del>
      <w:r w:rsidR="00A204CB">
        <w:rPr>
          <w:rFonts w:ascii="Times New Roman" w:hAnsi="Times New Roman" w:cs="Times New Roman"/>
          <w:b w:val="0"/>
          <w:lang w:val="sr-Cyrl-RS"/>
        </w:rPr>
        <w:t>“</w:t>
      </w:r>
      <w:bookmarkEnd w:id="180"/>
      <w:r w:rsidR="00A204CB">
        <w:rPr>
          <w:rFonts w:ascii="Times New Roman" w:hAnsi="Times New Roman" w:cs="Times New Roman"/>
          <w:b w:val="0"/>
          <w:lang w:val="sr-Cyrl-RS"/>
        </w:rPr>
        <w:t xml:space="preserve"> </w:t>
      </w:r>
      <w:bookmarkStart w:id="185" w:name="_GoBack"/>
      <w:bookmarkEnd w:id="185"/>
    </w:p>
    <w:p w14:paraId="05B78ED1" w14:textId="0FDF82C9" w:rsidR="00A204CB" w:rsidRDefault="00E2523D" w:rsidP="00E03A77">
      <w:pPr>
        <w:pStyle w:val="Heading3"/>
        <w:numPr>
          <w:ilvl w:val="0"/>
          <w:numId w:val="18"/>
        </w:numPr>
        <w:spacing w:line="276" w:lineRule="auto"/>
        <w:rPr>
          <w:rFonts w:ascii="Times New Roman" w:hAnsi="Times New Roman" w:cs="Times New Roman"/>
          <w:b w:val="0"/>
          <w:lang w:val="sr-Cyrl-RS"/>
        </w:rPr>
      </w:pPr>
      <w:bookmarkStart w:id="186" w:name="_Toc446066014"/>
      <w:r>
        <w:rPr>
          <w:rFonts w:ascii="Times New Roman" w:hAnsi="Times New Roman" w:cs="Times New Roman"/>
          <w:b w:val="0"/>
          <w:lang w:val="sr-Cyrl-RS"/>
        </w:rPr>
        <w:t>Посетилац</w:t>
      </w:r>
      <w:r w:rsidR="00A204CB">
        <w:rPr>
          <w:rFonts w:ascii="Times New Roman" w:hAnsi="Times New Roman" w:cs="Times New Roman"/>
          <w:b w:val="0"/>
          <w:lang w:val="sr-Cyrl-RS"/>
        </w:rPr>
        <w:t xml:space="preserve"> бира „</w:t>
      </w:r>
      <w:ins w:id="187" w:author="Ђорђе Живановић" w:date="2016-03-18T18:11:00Z">
        <w:r w:rsidR="00E03A77" w:rsidRPr="00E03A77">
          <w:rPr>
            <w:rFonts w:ascii="Times New Roman" w:hAnsi="Times New Roman" w:cs="Times New Roman"/>
            <w:b w:val="0"/>
            <w:lang w:val="sr-Cyrl-RS"/>
          </w:rPr>
          <w:t>NASTAVI</w:t>
        </w:r>
        <w:r w:rsidR="00E03A77" w:rsidRPr="00E03A77" w:rsidDel="00E03A77">
          <w:rPr>
            <w:rFonts w:ascii="Times New Roman" w:hAnsi="Times New Roman" w:cs="Times New Roman"/>
            <w:b w:val="0"/>
            <w:lang w:val="sr-Cyrl-RS"/>
          </w:rPr>
          <w:t xml:space="preserve"> </w:t>
        </w:r>
      </w:ins>
      <w:del w:id="188" w:author="Ђорђе Живановић" w:date="2016-03-18T18:11:00Z">
        <w:r w:rsidR="00A204CB" w:rsidDel="00E03A77">
          <w:rPr>
            <w:rFonts w:ascii="Times New Roman" w:hAnsi="Times New Roman" w:cs="Times New Roman"/>
            <w:b w:val="0"/>
            <w:lang w:val="sr-Cyrl-RS"/>
          </w:rPr>
          <w:delText>НАСТАВИ</w:delText>
        </w:r>
      </w:del>
      <w:r w:rsidR="00A204CB">
        <w:rPr>
          <w:rFonts w:ascii="Times New Roman" w:hAnsi="Times New Roman" w:cs="Times New Roman"/>
          <w:b w:val="0"/>
          <w:lang w:val="sr-Cyrl-RS"/>
        </w:rPr>
        <w:t>“</w:t>
      </w:r>
      <w:bookmarkEnd w:id="186"/>
    </w:p>
    <w:p w14:paraId="1D64F751" w14:textId="5AFDD777" w:rsidR="00A204CB" w:rsidRPr="00BD41F3" w:rsidRDefault="00A204CB" w:rsidP="006C0B5A">
      <w:pPr>
        <w:pStyle w:val="Heading3"/>
        <w:numPr>
          <w:ilvl w:val="0"/>
          <w:numId w:val="18"/>
        </w:numPr>
        <w:spacing w:line="276" w:lineRule="auto"/>
        <w:rPr>
          <w:rFonts w:ascii="Times New Roman" w:hAnsi="Times New Roman" w:cs="Times New Roman"/>
          <w:b w:val="0"/>
          <w:lang w:val="sr-Cyrl-RS"/>
        </w:rPr>
      </w:pPr>
      <w:bookmarkStart w:id="189" w:name="_Toc446066015"/>
      <w:r>
        <w:rPr>
          <w:rFonts w:ascii="Times New Roman" w:hAnsi="Times New Roman" w:cs="Times New Roman"/>
          <w:b w:val="0"/>
          <w:lang w:val="sr-Cyrl-RS"/>
        </w:rPr>
        <w:t>Наставља се на следећи потез</w:t>
      </w:r>
      <w:bookmarkEnd w:id="189"/>
    </w:p>
    <w:p w14:paraId="52695C8F" w14:textId="72BA898F" w:rsidR="006C0B5A" w:rsidRDefault="00A204CB" w:rsidP="00F77B38">
      <w:pPr>
        <w:pStyle w:val="Heading3"/>
        <w:spacing w:line="276" w:lineRule="auto"/>
        <w:ind w:hanging="578"/>
        <w:rPr>
          <w:b w:val="0"/>
          <w:lang w:val="sr-Cyrl-RS"/>
        </w:rPr>
      </w:pPr>
      <w:bookmarkStart w:id="190" w:name="_Toc446063691"/>
      <w:bookmarkStart w:id="191" w:name="_Toc446066016"/>
      <w:bookmarkEnd w:id="190"/>
      <w:r>
        <w:rPr>
          <w:b w:val="0"/>
          <w:lang w:val="sr-Cyrl-RS"/>
        </w:rPr>
        <w:t>Потез, тачан одговор, нема више територија</w:t>
      </w:r>
      <w:bookmarkEnd w:id="191"/>
    </w:p>
    <w:p w14:paraId="207A2E82" w14:textId="7A396C72" w:rsidR="00E905E4" w:rsidRDefault="00A204CB" w:rsidP="00E03A77">
      <w:pPr>
        <w:pStyle w:val="Heading3"/>
        <w:numPr>
          <w:ilvl w:val="0"/>
          <w:numId w:val="19"/>
        </w:numPr>
        <w:spacing w:line="276" w:lineRule="auto"/>
        <w:rPr>
          <w:rFonts w:ascii="Times New Roman" w:hAnsi="Times New Roman" w:cs="Times New Roman"/>
          <w:b w:val="0"/>
          <w:lang w:val="sr-Cyrl-RS"/>
        </w:rPr>
      </w:pPr>
      <w:bookmarkStart w:id="192" w:name="_Toc446066017"/>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_Ref446064090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2.2.6</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a-c</w:t>
      </w:r>
      <w:r>
        <w:rPr>
          <w:rFonts w:ascii="Times New Roman" w:hAnsi="Times New Roman" w:cs="Times New Roman"/>
          <w:b w:val="0"/>
          <w:lang w:val="sr-Cyrl-RS"/>
        </w:rPr>
        <w:t xml:space="preserve">, с тим да нема више територија, систем препознаје и </w:t>
      </w:r>
      <w:r w:rsidR="007B490A">
        <w:rPr>
          <w:rFonts w:ascii="Times New Roman" w:hAnsi="Times New Roman" w:cs="Times New Roman"/>
          <w:b w:val="0"/>
          <w:lang w:val="sr-Cyrl-RS"/>
        </w:rPr>
        <w:t>посетиоцу</w:t>
      </w:r>
      <w:r>
        <w:rPr>
          <w:rFonts w:ascii="Times New Roman" w:hAnsi="Times New Roman" w:cs="Times New Roman"/>
          <w:b w:val="0"/>
          <w:lang w:val="sr-Cyrl-RS"/>
        </w:rPr>
        <w:t xml:space="preserve"> избацује одговарајућу поруку у зависности од тежине</w:t>
      </w:r>
      <w:r w:rsidR="00E905E4">
        <w:rPr>
          <w:rFonts w:ascii="Times New Roman" w:hAnsi="Times New Roman" w:cs="Times New Roman"/>
          <w:b w:val="0"/>
          <w:lang w:val="sr-Cyrl-RS"/>
        </w:rPr>
        <w:t xml:space="preserve"> и опцијом „</w:t>
      </w:r>
      <w:ins w:id="193" w:author="Ђорђе Живановић" w:date="2016-03-18T18:12:00Z">
        <w:r w:rsidR="00E03A77" w:rsidRPr="00E03A77">
          <w:rPr>
            <w:rFonts w:ascii="Times New Roman" w:hAnsi="Times New Roman" w:cs="Times New Roman"/>
            <w:b w:val="0"/>
            <w:lang w:val="sr-Cyrl-RS"/>
          </w:rPr>
          <w:t>REGISTRACIJA</w:t>
        </w:r>
        <w:r w:rsidR="00E03A77" w:rsidRPr="00E03A77" w:rsidDel="00E03A77">
          <w:rPr>
            <w:rFonts w:ascii="Times New Roman" w:hAnsi="Times New Roman" w:cs="Times New Roman"/>
            <w:b w:val="0"/>
            <w:lang w:val="sr-Cyrl-RS"/>
          </w:rPr>
          <w:t xml:space="preserve"> </w:t>
        </w:r>
      </w:ins>
      <w:del w:id="194" w:author="Ђорђе Живановић" w:date="2016-03-18T18:12:00Z">
        <w:r w:rsidR="00E905E4" w:rsidDel="00E03A77">
          <w:rPr>
            <w:rFonts w:ascii="Times New Roman" w:hAnsi="Times New Roman" w:cs="Times New Roman"/>
            <w:b w:val="0"/>
            <w:lang w:val="sr-Cyrl-RS"/>
          </w:rPr>
          <w:delText>РЕГИСТРАЦИЈА</w:delText>
        </w:r>
      </w:del>
      <w:r w:rsidR="00E905E4">
        <w:rPr>
          <w:rFonts w:ascii="Times New Roman" w:hAnsi="Times New Roman" w:cs="Times New Roman"/>
          <w:b w:val="0"/>
          <w:lang w:val="sr-Cyrl-RS"/>
        </w:rPr>
        <w:t>“</w:t>
      </w:r>
      <w:bookmarkEnd w:id="192"/>
    </w:p>
    <w:p w14:paraId="7B7C2774" w14:textId="6D6175CB" w:rsidR="000A0A38" w:rsidRPr="001F5741" w:rsidRDefault="00A204CB" w:rsidP="001F5741">
      <w:pPr>
        <w:pStyle w:val="Heading3"/>
        <w:numPr>
          <w:ilvl w:val="0"/>
          <w:numId w:val="19"/>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195" w:name="_Toc446066018"/>
      <w:r w:rsidR="00E905E4">
        <w:rPr>
          <w:rFonts w:ascii="Times New Roman" w:hAnsi="Times New Roman" w:cs="Times New Roman"/>
          <w:b w:val="0"/>
          <w:lang w:val="sr-Cyrl-RS"/>
        </w:rPr>
        <w:t xml:space="preserve">Акције као у </w:t>
      </w:r>
      <w:r w:rsidR="00E905E4">
        <w:rPr>
          <w:rFonts w:ascii="Times New Roman" w:hAnsi="Times New Roman" w:cs="Times New Roman"/>
          <w:b w:val="0"/>
        </w:rPr>
        <w:fldChar w:fldCharType="begin"/>
      </w:r>
      <w:r w:rsidR="00E905E4">
        <w:rPr>
          <w:rFonts w:ascii="Times New Roman" w:hAnsi="Times New Roman" w:cs="Times New Roman"/>
          <w:b w:val="0"/>
          <w:lang w:val="sr-Cyrl-RS"/>
        </w:rPr>
        <w:instrText xml:space="preserve"> REF _Ref446030879 \r \h </w:instrText>
      </w:r>
      <w:r w:rsidR="00E905E4">
        <w:rPr>
          <w:rFonts w:ascii="Times New Roman" w:hAnsi="Times New Roman" w:cs="Times New Roman"/>
          <w:b w:val="0"/>
        </w:rPr>
      </w:r>
      <w:r w:rsidR="00E905E4">
        <w:rPr>
          <w:rFonts w:ascii="Times New Roman" w:hAnsi="Times New Roman" w:cs="Times New Roman"/>
          <w:b w:val="0"/>
        </w:rPr>
        <w:fldChar w:fldCharType="separate"/>
      </w:r>
      <w:r w:rsidR="00E905E4">
        <w:rPr>
          <w:rFonts w:ascii="Times New Roman" w:hAnsi="Times New Roman" w:cs="Times New Roman"/>
          <w:b w:val="0"/>
          <w:lang w:val="sr-Cyrl-RS"/>
        </w:rPr>
        <w:t>2.2.1</w:t>
      </w:r>
      <w:r w:rsidR="00E905E4">
        <w:rPr>
          <w:rFonts w:ascii="Times New Roman" w:hAnsi="Times New Roman" w:cs="Times New Roman"/>
          <w:b w:val="0"/>
        </w:rPr>
        <w:fldChar w:fldCharType="end"/>
      </w:r>
      <w:r w:rsidR="00E905E4">
        <w:rPr>
          <w:rFonts w:ascii="Times New Roman" w:hAnsi="Times New Roman" w:cs="Times New Roman"/>
          <w:b w:val="0"/>
        </w:rPr>
        <w:t xml:space="preserve"> b-c</w:t>
      </w:r>
      <w:bookmarkEnd w:id="195"/>
    </w:p>
    <w:p w14:paraId="6DE27528" w14:textId="0B65DD9E" w:rsidR="0058325B" w:rsidRPr="0063159E" w:rsidRDefault="0058325B" w:rsidP="0058325B">
      <w:pPr>
        <w:pStyle w:val="Heading2"/>
        <w:spacing w:line="276" w:lineRule="auto"/>
        <w:rPr>
          <w:lang w:val="sr-Cyrl-RS"/>
        </w:rPr>
      </w:pPr>
      <w:bookmarkStart w:id="196" w:name="_bookmark13"/>
      <w:bookmarkStart w:id="197" w:name="_Toc446066019"/>
      <w:bookmarkEnd w:id="196"/>
      <w:r w:rsidRPr="0063159E">
        <w:rPr>
          <w:lang w:val="sr-Cyrl-RS"/>
        </w:rPr>
        <w:t>Посебни захтеви</w:t>
      </w:r>
      <w:bookmarkEnd w:id="197"/>
      <w:r w:rsidRPr="0063159E">
        <w:rPr>
          <w:lang w:val="sr-Cyrl-RS"/>
        </w:rPr>
        <w:t xml:space="preserve"> </w:t>
      </w:r>
    </w:p>
    <w:p w14:paraId="23B56729" w14:textId="77777777" w:rsidR="0058325B" w:rsidRPr="0063159E" w:rsidRDefault="0058325B" w:rsidP="0058325B">
      <w:pPr>
        <w:rPr>
          <w:lang w:val="sr-Cyrl-RS"/>
        </w:rPr>
      </w:pPr>
    </w:p>
    <w:p w14:paraId="01434B77" w14:textId="77777777" w:rsidR="0058325B" w:rsidRPr="0063159E" w:rsidRDefault="0058325B" w:rsidP="0058325B">
      <w:pPr>
        <w:spacing w:line="276" w:lineRule="auto"/>
        <w:ind w:left="284"/>
        <w:rPr>
          <w:lang w:val="sr-Cyrl-RS"/>
        </w:rPr>
      </w:pPr>
      <w:r w:rsidRPr="0063159E">
        <w:rPr>
          <w:lang w:val="sr-Cyrl-RS"/>
        </w:rPr>
        <w:t>Нема их.</w:t>
      </w:r>
    </w:p>
    <w:p w14:paraId="0DB2D738" w14:textId="77777777" w:rsidR="0058325B" w:rsidRPr="0063159E" w:rsidRDefault="0058325B" w:rsidP="0058325B">
      <w:pPr>
        <w:spacing w:line="276" w:lineRule="auto"/>
        <w:ind w:left="284"/>
        <w:rPr>
          <w:lang w:val="sr-Cyrl-RS"/>
        </w:rPr>
      </w:pPr>
    </w:p>
    <w:p w14:paraId="20F741A9" w14:textId="58AB14ED" w:rsidR="0058325B" w:rsidRPr="0063159E" w:rsidRDefault="0058325B" w:rsidP="0058325B">
      <w:pPr>
        <w:pStyle w:val="Heading2"/>
        <w:spacing w:line="276" w:lineRule="auto"/>
        <w:rPr>
          <w:lang w:val="sr-Cyrl-RS"/>
        </w:rPr>
      </w:pPr>
      <w:bookmarkStart w:id="198" w:name="_bookmark14"/>
      <w:bookmarkStart w:id="199" w:name="_Toc446066020"/>
      <w:bookmarkEnd w:id="198"/>
      <w:r w:rsidRPr="0063159E">
        <w:rPr>
          <w:lang w:val="sr-Cyrl-RS"/>
        </w:rPr>
        <w:t>Предуслови</w:t>
      </w:r>
      <w:bookmarkEnd w:id="199"/>
      <w:r w:rsidRPr="0063159E">
        <w:rPr>
          <w:lang w:val="sr-Cyrl-RS"/>
        </w:rPr>
        <w:t xml:space="preserve"> </w:t>
      </w:r>
    </w:p>
    <w:p w14:paraId="489EA5DB" w14:textId="77777777" w:rsidR="0058325B" w:rsidRPr="0063159E" w:rsidRDefault="0058325B" w:rsidP="0058325B">
      <w:pPr>
        <w:rPr>
          <w:lang w:val="sr-Cyrl-RS"/>
        </w:rPr>
      </w:pPr>
    </w:p>
    <w:p w14:paraId="094DA043" w14:textId="7E075BFE" w:rsidR="0058325B" w:rsidRPr="0063159E" w:rsidRDefault="0058325B" w:rsidP="0058325B">
      <w:pPr>
        <w:spacing w:line="276" w:lineRule="auto"/>
        <w:ind w:left="284"/>
        <w:rPr>
          <w:lang w:val="sr-Cyrl-RS"/>
        </w:rPr>
      </w:pPr>
      <w:r w:rsidRPr="0063159E">
        <w:rPr>
          <w:lang w:val="sr-Cyrl-RS"/>
        </w:rPr>
        <w:t xml:space="preserve">Како би могао да </w:t>
      </w:r>
      <w:r>
        <w:rPr>
          <w:lang w:val="sr-Cyrl-RS"/>
        </w:rPr>
        <w:t>започне нову игру</w:t>
      </w:r>
      <w:r w:rsidRPr="0063159E">
        <w:rPr>
          <w:lang w:val="sr-Cyrl-RS"/>
        </w:rPr>
        <w:t xml:space="preserve"> </w:t>
      </w:r>
      <w:r>
        <w:rPr>
          <w:lang w:val="sr-Cyrl-RS"/>
        </w:rPr>
        <w:t xml:space="preserve">посетилац </w:t>
      </w:r>
      <w:r w:rsidRPr="0063159E">
        <w:rPr>
          <w:lang w:val="sr-Cyrl-RS"/>
        </w:rPr>
        <w:t xml:space="preserve">мора бити </w:t>
      </w:r>
      <w:r>
        <w:rPr>
          <w:lang w:val="sr-Cyrl-RS"/>
        </w:rPr>
        <w:t xml:space="preserve">пријављен </w:t>
      </w:r>
      <w:r w:rsidRPr="0063159E">
        <w:rPr>
          <w:lang w:val="sr-Cyrl-RS"/>
        </w:rPr>
        <w:t>на систем (ауторизација успешна).</w:t>
      </w:r>
      <w:r w:rsidR="005E6641">
        <w:rPr>
          <w:lang w:val="sr-Cyrl-RS"/>
        </w:rPr>
        <w:t xml:space="preserve"> Морају постојати питања за територију коју посетилац напада.</w:t>
      </w:r>
    </w:p>
    <w:p w14:paraId="0209D01C" w14:textId="77777777" w:rsidR="0058325B" w:rsidRPr="0063159E" w:rsidRDefault="0058325B" w:rsidP="0058325B">
      <w:pPr>
        <w:spacing w:line="276" w:lineRule="auto"/>
        <w:rPr>
          <w:lang w:val="sr-Cyrl-RS"/>
        </w:rPr>
      </w:pPr>
    </w:p>
    <w:p w14:paraId="4D816444" w14:textId="77777777" w:rsidR="0058325B" w:rsidRPr="0063159E" w:rsidRDefault="0058325B" w:rsidP="0058325B">
      <w:pPr>
        <w:pStyle w:val="Heading2"/>
        <w:spacing w:line="276" w:lineRule="auto"/>
        <w:rPr>
          <w:lang w:val="sr-Cyrl-RS"/>
        </w:rPr>
      </w:pPr>
      <w:bookmarkStart w:id="200" w:name="_bookmark15"/>
      <w:bookmarkStart w:id="201" w:name="_Toc446066021"/>
      <w:bookmarkEnd w:id="200"/>
      <w:r w:rsidRPr="0063159E">
        <w:rPr>
          <w:lang w:val="sr-Cyrl-RS"/>
        </w:rPr>
        <w:t>Последице</w:t>
      </w:r>
      <w:bookmarkEnd w:id="201"/>
    </w:p>
    <w:p w14:paraId="77F050FB" w14:textId="77777777" w:rsidR="0058325B" w:rsidRPr="0063159E" w:rsidRDefault="0058325B" w:rsidP="0058325B">
      <w:pPr>
        <w:rPr>
          <w:lang w:val="sr-Cyrl-RS"/>
        </w:rPr>
      </w:pPr>
    </w:p>
    <w:p w14:paraId="595F9A94" w14:textId="68C92556" w:rsidR="0058325B" w:rsidRPr="0063159E" w:rsidRDefault="005E6641" w:rsidP="0058325B">
      <w:pPr>
        <w:pStyle w:val="BodyText"/>
        <w:spacing w:line="276" w:lineRule="auto"/>
        <w:ind w:left="284"/>
        <w:rPr>
          <w:lang w:val="sr-Cyrl-RS"/>
        </w:rPr>
      </w:pPr>
      <w:r>
        <w:rPr>
          <w:lang w:val="sr-Cyrl-RS"/>
        </w:rPr>
        <w:t>Мења</w:t>
      </w:r>
      <w:r w:rsidR="00943D3E">
        <w:rPr>
          <w:lang w:val="sr-Cyrl-RS"/>
        </w:rPr>
        <w:t>ју</w:t>
      </w:r>
      <w:r>
        <w:rPr>
          <w:lang w:val="sr-Cyrl-RS"/>
        </w:rPr>
        <w:t xml:space="preserve"> се </w:t>
      </w:r>
      <w:r w:rsidR="00943D3E">
        <w:rPr>
          <w:lang w:val="sr-Cyrl-RS"/>
        </w:rPr>
        <w:t>подаци за посетиоца у бази податак</w:t>
      </w:r>
      <w:r>
        <w:rPr>
          <w:lang w:val="sr-Cyrl-RS"/>
        </w:rPr>
        <w:t xml:space="preserve">. </w:t>
      </w:r>
    </w:p>
    <w:p w14:paraId="43BA0119" w14:textId="77777777" w:rsidR="0058325B" w:rsidRPr="0063159E" w:rsidRDefault="0058325B" w:rsidP="0058325B">
      <w:pPr>
        <w:spacing w:line="276" w:lineRule="auto"/>
        <w:rPr>
          <w:lang w:val="sr-Cyrl-RS"/>
        </w:rPr>
      </w:pPr>
    </w:p>
    <w:p w14:paraId="51C8F40C" w14:textId="77777777" w:rsidR="0058325B" w:rsidRPr="0063159E" w:rsidRDefault="0058325B" w:rsidP="0058325B">
      <w:pPr>
        <w:rPr>
          <w:lang w:val="sr-Cyrl-RS"/>
        </w:rPr>
      </w:pPr>
    </w:p>
    <w:p w14:paraId="254753A4" w14:textId="77777777" w:rsidR="0058325B" w:rsidRPr="0063159E" w:rsidRDefault="0058325B" w:rsidP="0058325B">
      <w:pPr>
        <w:rPr>
          <w:lang w:val="sr-Cyrl-RS"/>
        </w:rPr>
      </w:pPr>
    </w:p>
    <w:p w14:paraId="3C6087E8" w14:textId="77777777" w:rsidR="0058325B" w:rsidRPr="0063159E" w:rsidRDefault="0058325B" w:rsidP="0058325B">
      <w:pPr>
        <w:rPr>
          <w:lang w:val="sr-Cyrl-RS"/>
        </w:rPr>
      </w:pPr>
    </w:p>
    <w:p w14:paraId="7FAA114F" w14:textId="77777777" w:rsidR="00FD3656" w:rsidRDefault="00FD3656"/>
    <w:sectPr w:rsidR="00FD3656" w:rsidSect="00770B19">
      <w:headerReference w:type="default" r:id="rId10"/>
      <w:pgSz w:w="12240" w:h="15840"/>
      <w:pgMar w:top="940" w:right="420" w:bottom="280" w:left="1843" w:header="752"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 w:author="Jelica Cincovic" w:date="2016-03-18T12:40:00Z" w:initials="JC">
    <w:p w14:paraId="31D47A07" w14:textId="48FCAAEC" w:rsidR="00961E01" w:rsidRDefault="00961E01">
      <w:pPr>
        <w:pStyle w:val="CommentText"/>
      </w:pPr>
      <w:r>
        <w:rPr>
          <w:rStyle w:val="CommentReference"/>
        </w:rPr>
        <w:annotationRef/>
      </w:r>
      <w:r>
        <w:t>Ja nisam mislila da posetilac ima broj poena vec da samo odigra tih par rundi I to je to</w:t>
      </w:r>
      <w:r w:rsidR="00650DCB">
        <w:t>, tj.  Da uopste ne cuvamo to u bazi</w:t>
      </w:r>
    </w:p>
    <w:p w14:paraId="32265187" w14:textId="3F5A1B63" w:rsidR="00961E01" w:rsidRDefault="00961E01">
      <w:pPr>
        <w:pStyle w:val="CommentText"/>
      </w:pPr>
    </w:p>
  </w:comment>
  <w:comment w:id="105" w:author="Ђорђе Живановић" w:date="2016-03-18T15:05:00Z" w:initials="ЂЖ">
    <w:p w14:paraId="24D75463" w14:textId="2042E7F7" w:rsidR="000670E4" w:rsidRPr="000670E4" w:rsidRDefault="000670E4">
      <w:pPr>
        <w:pStyle w:val="CommentText"/>
        <w:rPr>
          <w:lang w:val="sr-Cyrl-RS"/>
        </w:rPr>
      </w:pPr>
      <w:r>
        <w:rPr>
          <w:rStyle w:val="CommentReference"/>
        </w:rPr>
        <w:annotationRef/>
      </w:r>
      <w:r>
        <w:rPr>
          <w:lang w:val="sr-Cyrl-RS"/>
        </w:rPr>
        <w:t>Ставићу у отворена питања, али мало би било чудно да  не види како ради бодовање.</w:t>
      </w:r>
    </w:p>
  </w:comment>
  <w:comment w:id="116" w:author="Jelica Cincovic" w:date="2016-03-18T13:25:00Z" w:initials="JC">
    <w:p w14:paraId="70053121" w14:textId="0ED90ADF" w:rsidR="003F6776" w:rsidRDefault="003F6776">
      <w:pPr>
        <w:pStyle w:val="CommentText"/>
      </w:pPr>
      <w:r>
        <w:rPr>
          <w:rStyle w:val="CommentReference"/>
        </w:rPr>
        <w:annotationRef/>
      </w:r>
      <w:r>
        <w:t>Je l ga system sam vraća ili da stavim dugme</w:t>
      </w:r>
    </w:p>
  </w:comment>
  <w:comment w:id="117" w:author="Ђорђе Живановић" w:date="2016-03-18T15:04:00Z" w:initials="ЂЖ">
    <w:p w14:paraId="461B217F" w14:textId="425A7F6D" w:rsidR="000670E4" w:rsidRPr="000670E4" w:rsidRDefault="000670E4">
      <w:pPr>
        <w:pStyle w:val="CommentText"/>
        <w:rPr>
          <w:lang w:val="sr-Cyrl-RS"/>
        </w:rPr>
      </w:pPr>
      <w:r>
        <w:rPr>
          <w:rStyle w:val="CommentReference"/>
        </w:rPr>
        <w:annotationRef/>
      </w:r>
      <w:r>
        <w:rPr>
          <w:lang w:val="sr-Cyrl-RS"/>
        </w:rPr>
        <w:t>Додао сам да има опција назад на мапу.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65187" w15:done="0"/>
  <w15:commentEx w15:paraId="24D75463" w15:paraIdParent="32265187" w15:done="0"/>
  <w15:commentEx w15:paraId="70053121" w15:done="0"/>
  <w15:commentEx w15:paraId="461B217F" w15:paraIdParent="700531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EE3F7" w14:textId="77777777" w:rsidR="00770B19" w:rsidRDefault="00770B19">
      <w:r>
        <w:separator/>
      </w:r>
    </w:p>
  </w:endnote>
  <w:endnote w:type="continuationSeparator" w:id="0">
    <w:p w14:paraId="090DD203" w14:textId="77777777" w:rsidR="00770B19" w:rsidRDefault="0077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9574C" w14:textId="77777777" w:rsidR="00770B19" w:rsidRDefault="00770B19">
      <w:r>
        <w:separator/>
      </w:r>
    </w:p>
  </w:footnote>
  <w:footnote w:type="continuationSeparator" w:id="0">
    <w:p w14:paraId="7DA45103" w14:textId="77777777" w:rsidR="00770B19" w:rsidRDefault="00770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A9424" w14:textId="77777777" w:rsidR="00770B19" w:rsidRDefault="00770B19">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016"/>
    <w:multiLevelType w:val="hybridMultilevel"/>
    <w:tmpl w:val="379CB2D0"/>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 w15:restartNumberingAfterBreak="0">
    <w:nsid w:val="03DD532C"/>
    <w:multiLevelType w:val="hybridMultilevel"/>
    <w:tmpl w:val="19181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67880"/>
    <w:multiLevelType w:val="hybridMultilevel"/>
    <w:tmpl w:val="32ECD9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E1BC7"/>
    <w:multiLevelType w:val="hybridMultilevel"/>
    <w:tmpl w:val="CF547080"/>
    <w:lvl w:ilvl="0" w:tplc="3DAC7E64">
      <w:start w:val="1"/>
      <w:numFmt w:val="decimal"/>
      <w:lvlText w:val="%1."/>
      <w:lvlJc w:val="left"/>
      <w:pPr>
        <w:ind w:left="938" w:hanging="360"/>
      </w:pPr>
      <w:rPr>
        <w:rFonts w:ascii="Times New Roman" w:eastAsia="Times New Roman" w:hAnsi="Times New Roman" w:cs="Times New Roman" w:hint="default"/>
        <w:spacing w:val="0"/>
        <w:w w:val="99"/>
        <w:sz w:val="20"/>
        <w:szCs w:val="20"/>
      </w:rPr>
    </w:lvl>
    <w:lvl w:ilvl="1" w:tplc="23386F18">
      <w:start w:val="1"/>
      <w:numFmt w:val="bullet"/>
      <w:lvlText w:val="•"/>
      <w:lvlJc w:val="left"/>
      <w:pPr>
        <w:ind w:left="1870" w:hanging="360"/>
      </w:pPr>
      <w:rPr>
        <w:rFonts w:hint="default"/>
      </w:rPr>
    </w:lvl>
    <w:lvl w:ilvl="2" w:tplc="685C00F8">
      <w:start w:val="1"/>
      <w:numFmt w:val="bullet"/>
      <w:lvlText w:val="•"/>
      <w:lvlJc w:val="left"/>
      <w:pPr>
        <w:ind w:left="2800" w:hanging="360"/>
      </w:pPr>
      <w:rPr>
        <w:rFonts w:hint="default"/>
      </w:rPr>
    </w:lvl>
    <w:lvl w:ilvl="3" w:tplc="77E2BF4E">
      <w:start w:val="1"/>
      <w:numFmt w:val="bullet"/>
      <w:lvlText w:val="•"/>
      <w:lvlJc w:val="left"/>
      <w:pPr>
        <w:ind w:left="3730" w:hanging="360"/>
      </w:pPr>
      <w:rPr>
        <w:rFonts w:hint="default"/>
      </w:rPr>
    </w:lvl>
    <w:lvl w:ilvl="4" w:tplc="C5F6EB64">
      <w:start w:val="1"/>
      <w:numFmt w:val="bullet"/>
      <w:lvlText w:val="•"/>
      <w:lvlJc w:val="left"/>
      <w:pPr>
        <w:ind w:left="4660" w:hanging="360"/>
      </w:pPr>
      <w:rPr>
        <w:rFonts w:hint="default"/>
      </w:rPr>
    </w:lvl>
    <w:lvl w:ilvl="5" w:tplc="17EAC89E">
      <w:start w:val="1"/>
      <w:numFmt w:val="bullet"/>
      <w:lvlText w:val="•"/>
      <w:lvlJc w:val="left"/>
      <w:pPr>
        <w:ind w:left="5590" w:hanging="360"/>
      </w:pPr>
      <w:rPr>
        <w:rFonts w:hint="default"/>
      </w:rPr>
    </w:lvl>
    <w:lvl w:ilvl="6" w:tplc="0562D876">
      <w:start w:val="1"/>
      <w:numFmt w:val="bullet"/>
      <w:lvlText w:val="•"/>
      <w:lvlJc w:val="left"/>
      <w:pPr>
        <w:ind w:left="6520" w:hanging="360"/>
      </w:pPr>
      <w:rPr>
        <w:rFonts w:hint="default"/>
      </w:rPr>
    </w:lvl>
    <w:lvl w:ilvl="7" w:tplc="BAFA9CB0">
      <w:start w:val="1"/>
      <w:numFmt w:val="bullet"/>
      <w:lvlText w:val="•"/>
      <w:lvlJc w:val="left"/>
      <w:pPr>
        <w:ind w:left="7450" w:hanging="360"/>
      </w:pPr>
      <w:rPr>
        <w:rFonts w:hint="default"/>
      </w:rPr>
    </w:lvl>
    <w:lvl w:ilvl="8" w:tplc="93E43178">
      <w:start w:val="1"/>
      <w:numFmt w:val="bullet"/>
      <w:lvlText w:val="•"/>
      <w:lvlJc w:val="left"/>
      <w:pPr>
        <w:ind w:left="8380" w:hanging="360"/>
      </w:pPr>
      <w:rPr>
        <w:rFonts w:hint="default"/>
      </w:rPr>
    </w:lvl>
  </w:abstractNum>
  <w:abstractNum w:abstractNumId="4" w15:restartNumberingAfterBreak="0">
    <w:nsid w:val="0C2F0D6C"/>
    <w:multiLevelType w:val="hybridMultilevel"/>
    <w:tmpl w:val="3CD418BA"/>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5" w15:restartNumberingAfterBreak="0">
    <w:nsid w:val="0F4D23AA"/>
    <w:multiLevelType w:val="hybridMultilevel"/>
    <w:tmpl w:val="E19245E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6" w15:restartNumberingAfterBreak="0">
    <w:nsid w:val="119E0107"/>
    <w:multiLevelType w:val="hybridMultilevel"/>
    <w:tmpl w:val="30603966"/>
    <w:lvl w:ilvl="0" w:tplc="04090019">
      <w:start w:val="1"/>
      <w:numFmt w:val="lowerLetter"/>
      <w:lvlText w:val="%1."/>
      <w:lvlJc w:val="left"/>
      <w:pPr>
        <w:ind w:left="1296" w:hanging="360"/>
      </w:pPr>
    </w:lvl>
    <w:lvl w:ilvl="1" w:tplc="281A0019" w:tentative="1">
      <w:start w:val="1"/>
      <w:numFmt w:val="lowerLetter"/>
      <w:lvlText w:val="%2."/>
      <w:lvlJc w:val="left"/>
      <w:pPr>
        <w:ind w:left="2016" w:hanging="360"/>
      </w:pPr>
    </w:lvl>
    <w:lvl w:ilvl="2" w:tplc="281A001B" w:tentative="1">
      <w:start w:val="1"/>
      <w:numFmt w:val="lowerRoman"/>
      <w:lvlText w:val="%3."/>
      <w:lvlJc w:val="right"/>
      <w:pPr>
        <w:ind w:left="2736" w:hanging="180"/>
      </w:pPr>
    </w:lvl>
    <w:lvl w:ilvl="3" w:tplc="281A000F" w:tentative="1">
      <w:start w:val="1"/>
      <w:numFmt w:val="decimal"/>
      <w:lvlText w:val="%4."/>
      <w:lvlJc w:val="left"/>
      <w:pPr>
        <w:ind w:left="3456" w:hanging="360"/>
      </w:pPr>
    </w:lvl>
    <w:lvl w:ilvl="4" w:tplc="281A0019" w:tentative="1">
      <w:start w:val="1"/>
      <w:numFmt w:val="lowerLetter"/>
      <w:lvlText w:val="%5."/>
      <w:lvlJc w:val="left"/>
      <w:pPr>
        <w:ind w:left="4176" w:hanging="360"/>
      </w:pPr>
    </w:lvl>
    <w:lvl w:ilvl="5" w:tplc="281A001B" w:tentative="1">
      <w:start w:val="1"/>
      <w:numFmt w:val="lowerRoman"/>
      <w:lvlText w:val="%6."/>
      <w:lvlJc w:val="right"/>
      <w:pPr>
        <w:ind w:left="4896" w:hanging="180"/>
      </w:pPr>
    </w:lvl>
    <w:lvl w:ilvl="6" w:tplc="281A000F" w:tentative="1">
      <w:start w:val="1"/>
      <w:numFmt w:val="decimal"/>
      <w:lvlText w:val="%7."/>
      <w:lvlJc w:val="left"/>
      <w:pPr>
        <w:ind w:left="5616" w:hanging="360"/>
      </w:pPr>
    </w:lvl>
    <w:lvl w:ilvl="7" w:tplc="281A0019" w:tentative="1">
      <w:start w:val="1"/>
      <w:numFmt w:val="lowerLetter"/>
      <w:lvlText w:val="%8."/>
      <w:lvlJc w:val="left"/>
      <w:pPr>
        <w:ind w:left="6336" w:hanging="360"/>
      </w:pPr>
    </w:lvl>
    <w:lvl w:ilvl="8" w:tplc="281A001B" w:tentative="1">
      <w:start w:val="1"/>
      <w:numFmt w:val="lowerRoman"/>
      <w:lvlText w:val="%9."/>
      <w:lvlJc w:val="right"/>
      <w:pPr>
        <w:ind w:left="7056" w:hanging="180"/>
      </w:pPr>
    </w:lvl>
  </w:abstractNum>
  <w:abstractNum w:abstractNumId="7" w15:restartNumberingAfterBreak="0">
    <w:nsid w:val="16C66520"/>
    <w:multiLevelType w:val="multilevel"/>
    <w:tmpl w:val="04090025"/>
    <w:lvl w:ilvl="0">
      <w:start w:val="1"/>
      <w:numFmt w:val="decimal"/>
      <w:pStyle w:val="Heading1"/>
      <w:lvlText w:val="%1"/>
      <w:lvlJc w:val="left"/>
      <w:pPr>
        <w:ind w:left="432" w:hanging="432"/>
      </w:pPr>
      <w:rPr>
        <w:rFonts w:hint="default"/>
        <w:b/>
        <w:bCs/>
        <w:w w:val="99"/>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22E7E83"/>
    <w:multiLevelType w:val="hybridMultilevel"/>
    <w:tmpl w:val="67FCC032"/>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9" w15:restartNumberingAfterBreak="0">
    <w:nsid w:val="2E3A168F"/>
    <w:multiLevelType w:val="hybridMultilevel"/>
    <w:tmpl w:val="39EA1FF8"/>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0" w15:restartNumberingAfterBreak="0">
    <w:nsid w:val="36B86A5A"/>
    <w:multiLevelType w:val="hybridMultilevel"/>
    <w:tmpl w:val="9572CD42"/>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B43B2"/>
    <w:multiLevelType w:val="hybridMultilevel"/>
    <w:tmpl w:val="8F0C49E4"/>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2" w15:restartNumberingAfterBreak="0">
    <w:nsid w:val="487A2812"/>
    <w:multiLevelType w:val="hybridMultilevel"/>
    <w:tmpl w:val="0FBC0C1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3" w15:restartNumberingAfterBreak="0">
    <w:nsid w:val="4D766EBB"/>
    <w:multiLevelType w:val="hybridMultilevel"/>
    <w:tmpl w:val="BB4E52DA"/>
    <w:lvl w:ilvl="0" w:tplc="3DAC7E64">
      <w:start w:val="1"/>
      <w:numFmt w:val="decimal"/>
      <w:lvlText w:val="%1."/>
      <w:lvlJc w:val="left"/>
      <w:pPr>
        <w:ind w:left="720" w:hanging="360"/>
      </w:pPr>
      <w:rPr>
        <w:rFonts w:ascii="Times New Roman" w:eastAsia="Times New Roman" w:hAnsi="Times New Roman" w:cs="Times New Roman"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296F"/>
    <w:multiLevelType w:val="hybridMultilevel"/>
    <w:tmpl w:val="A6E64F5C"/>
    <w:lvl w:ilvl="0" w:tplc="04090019">
      <w:start w:val="1"/>
      <w:numFmt w:val="lowerLetter"/>
      <w:lvlText w:val="%1."/>
      <w:lvlJc w:val="left"/>
      <w:pPr>
        <w:ind w:left="862" w:hanging="360"/>
      </w:pPr>
    </w:lvl>
    <w:lvl w:ilvl="1" w:tplc="281A0013">
      <w:start w:val="1"/>
      <w:numFmt w:val="upperRoman"/>
      <w:lvlText w:val="%2."/>
      <w:lvlJc w:val="righ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5" w15:restartNumberingAfterBreak="0">
    <w:nsid w:val="56F77D61"/>
    <w:multiLevelType w:val="hybridMultilevel"/>
    <w:tmpl w:val="9BE04836"/>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6" w15:restartNumberingAfterBreak="0">
    <w:nsid w:val="593177C0"/>
    <w:multiLevelType w:val="hybridMultilevel"/>
    <w:tmpl w:val="BD608AC6"/>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7" w15:restartNumberingAfterBreak="0">
    <w:nsid w:val="64F96CD7"/>
    <w:multiLevelType w:val="hybridMultilevel"/>
    <w:tmpl w:val="65B66CF8"/>
    <w:lvl w:ilvl="0" w:tplc="3DAC7E64">
      <w:start w:val="1"/>
      <w:numFmt w:val="decimal"/>
      <w:lvlText w:val="%1."/>
      <w:lvlJc w:val="left"/>
      <w:pPr>
        <w:ind w:left="720" w:hanging="360"/>
      </w:pPr>
      <w:rPr>
        <w:rFonts w:ascii="Times New Roman" w:eastAsia="Times New Roman" w:hAnsi="Times New Roman" w:cs="Times New Roman"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D4F2C"/>
    <w:multiLevelType w:val="hybridMultilevel"/>
    <w:tmpl w:val="0D26AD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17"/>
  </w:num>
  <w:num w:numId="5">
    <w:abstractNumId w:val="13"/>
  </w:num>
  <w:num w:numId="6">
    <w:abstractNumId w:val="2"/>
  </w:num>
  <w:num w:numId="7">
    <w:abstractNumId w:val="10"/>
  </w:num>
  <w:num w:numId="8">
    <w:abstractNumId w:val="18"/>
  </w:num>
  <w:num w:numId="9">
    <w:abstractNumId w:val="0"/>
  </w:num>
  <w:num w:numId="10">
    <w:abstractNumId w:val="15"/>
  </w:num>
  <w:num w:numId="11">
    <w:abstractNumId w:val="5"/>
  </w:num>
  <w:num w:numId="12">
    <w:abstractNumId w:val="4"/>
  </w:num>
  <w:num w:numId="13">
    <w:abstractNumId w:val="9"/>
  </w:num>
  <w:num w:numId="14">
    <w:abstractNumId w:val="12"/>
  </w:num>
  <w:num w:numId="15">
    <w:abstractNumId w:val="6"/>
  </w:num>
  <w:num w:numId="16">
    <w:abstractNumId w:val="11"/>
  </w:num>
  <w:num w:numId="17">
    <w:abstractNumId w:val="14"/>
  </w:num>
  <w:num w:numId="18">
    <w:abstractNumId w:val="16"/>
  </w:num>
  <w:num w:numId="1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Ђорђе Живановић">
    <w15:presenceInfo w15:providerId="Windows Live" w15:userId="227a0dafdb04c47f"/>
  </w15:person>
  <w15:person w15:author="Jelica Cincovic">
    <w15:presenceInfo w15:providerId="Windows Live" w15:userId="e7878a0a1b1ff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56"/>
    <w:rsid w:val="000670E4"/>
    <w:rsid w:val="000A0A38"/>
    <w:rsid w:val="000D607E"/>
    <w:rsid w:val="001F5741"/>
    <w:rsid w:val="003372C3"/>
    <w:rsid w:val="003A4D94"/>
    <w:rsid w:val="003F6776"/>
    <w:rsid w:val="004221C8"/>
    <w:rsid w:val="00457FB2"/>
    <w:rsid w:val="004900EB"/>
    <w:rsid w:val="004E120E"/>
    <w:rsid w:val="0058325B"/>
    <w:rsid w:val="00593777"/>
    <w:rsid w:val="005E2533"/>
    <w:rsid w:val="005E6641"/>
    <w:rsid w:val="00614F34"/>
    <w:rsid w:val="00650DCB"/>
    <w:rsid w:val="00680AB2"/>
    <w:rsid w:val="006C0B5A"/>
    <w:rsid w:val="0073567D"/>
    <w:rsid w:val="00770B19"/>
    <w:rsid w:val="00784A66"/>
    <w:rsid w:val="007B251F"/>
    <w:rsid w:val="007B490A"/>
    <w:rsid w:val="0080528F"/>
    <w:rsid w:val="00873349"/>
    <w:rsid w:val="008E612F"/>
    <w:rsid w:val="009118B6"/>
    <w:rsid w:val="00943D3E"/>
    <w:rsid w:val="009451F7"/>
    <w:rsid w:val="00961E01"/>
    <w:rsid w:val="0098316C"/>
    <w:rsid w:val="00A00179"/>
    <w:rsid w:val="00A204CB"/>
    <w:rsid w:val="00AA0A73"/>
    <w:rsid w:val="00AB42D2"/>
    <w:rsid w:val="00AC7F5B"/>
    <w:rsid w:val="00B15F4C"/>
    <w:rsid w:val="00B634C4"/>
    <w:rsid w:val="00B9466C"/>
    <w:rsid w:val="00BB73FB"/>
    <w:rsid w:val="00BD41F3"/>
    <w:rsid w:val="00CE53B1"/>
    <w:rsid w:val="00D56E84"/>
    <w:rsid w:val="00E036A2"/>
    <w:rsid w:val="00E03A77"/>
    <w:rsid w:val="00E2523D"/>
    <w:rsid w:val="00E71A3D"/>
    <w:rsid w:val="00E905E4"/>
    <w:rsid w:val="00EE6B6F"/>
    <w:rsid w:val="00F77B38"/>
    <w:rsid w:val="00FC036C"/>
    <w:rsid w:val="00FD3656"/>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114F"/>
  <w15:chartTrackingRefBased/>
  <w15:docId w15:val="{1627395A-F6AD-4A3B-B87D-8503FA3F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8325B"/>
    <w:pPr>
      <w:widowControl w:val="0"/>
      <w:spacing w:after="0" w:line="240" w:lineRule="auto"/>
    </w:pPr>
    <w:rPr>
      <w:rFonts w:ascii="Times New Roman" w:eastAsia="Times New Roman" w:hAnsi="Times New Roman" w:cs="Times New Roman"/>
      <w:sz w:val="24"/>
      <w:lang w:val="en-US"/>
    </w:rPr>
  </w:style>
  <w:style w:type="paragraph" w:styleId="Heading1">
    <w:name w:val="heading 1"/>
    <w:basedOn w:val="Normal"/>
    <w:link w:val="Heading1Char"/>
    <w:uiPriority w:val="1"/>
    <w:qFormat/>
    <w:rsid w:val="0058325B"/>
    <w:pPr>
      <w:numPr>
        <w:numId w:val="2"/>
      </w:numPr>
      <w:spacing w:before="34"/>
      <w:ind w:right="149"/>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58325B"/>
    <w:pPr>
      <w:keepNext/>
      <w:keepLines/>
      <w:numPr>
        <w:ilvl w:val="1"/>
        <w:numId w:val="2"/>
      </w:numPr>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link w:val="Heading3Char"/>
    <w:uiPriority w:val="1"/>
    <w:qFormat/>
    <w:rsid w:val="0058325B"/>
    <w:pPr>
      <w:numPr>
        <w:ilvl w:val="2"/>
        <w:numId w:val="2"/>
      </w:numPr>
      <w:outlineLvl w:val="2"/>
    </w:pPr>
    <w:rPr>
      <w:rFonts w:ascii="Arial" w:eastAsia="Arial" w:hAnsi="Arial" w:cs="Arial"/>
      <w:b/>
      <w:bCs/>
      <w:sz w:val="22"/>
      <w:szCs w:val="20"/>
    </w:rPr>
  </w:style>
  <w:style w:type="paragraph" w:styleId="Heading4">
    <w:name w:val="heading 4"/>
    <w:basedOn w:val="Normal"/>
    <w:next w:val="Normal"/>
    <w:link w:val="Heading4Char"/>
    <w:uiPriority w:val="9"/>
    <w:unhideWhenUsed/>
    <w:qFormat/>
    <w:rsid w:val="0058325B"/>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8325B"/>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58325B"/>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58325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325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8325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325B"/>
    <w:rPr>
      <w:rFonts w:ascii="Arial" w:eastAsia="Arial" w:hAnsi="Arial" w:cs="Arial"/>
      <w:b/>
      <w:bCs/>
      <w:sz w:val="36"/>
      <w:szCs w:val="36"/>
      <w:lang w:val="en-US"/>
    </w:rPr>
  </w:style>
  <w:style w:type="character" w:customStyle="1" w:styleId="Heading2Char">
    <w:name w:val="Heading 2 Char"/>
    <w:basedOn w:val="DefaultParagraphFont"/>
    <w:link w:val="Heading2"/>
    <w:uiPriority w:val="9"/>
    <w:rsid w:val="0058325B"/>
    <w:rPr>
      <w:rFonts w:asciiTheme="majorHAnsi" w:eastAsiaTheme="majorEastAsia" w:hAnsiTheme="majorHAnsi" w:cstheme="majorBidi"/>
      <w:b/>
      <w:bCs/>
      <w:color w:val="000000" w:themeColor="text1"/>
      <w:sz w:val="28"/>
      <w:szCs w:val="26"/>
      <w:lang w:val="en-US"/>
    </w:rPr>
  </w:style>
  <w:style w:type="character" w:customStyle="1" w:styleId="Heading3Char">
    <w:name w:val="Heading 3 Char"/>
    <w:basedOn w:val="DefaultParagraphFont"/>
    <w:link w:val="Heading3"/>
    <w:uiPriority w:val="1"/>
    <w:rsid w:val="0058325B"/>
    <w:rPr>
      <w:rFonts w:ascii="Arial" w:eastAsia="Arial" w:hAnsi="Arial" w:cs="Arial"/>
      <w:b/>
      <w:bCs/>
      <w:szCs w:val="20"/>
      <w:lang w:val="en-US"/>
    </w:rPr>
  </w:style>
  <w:style w:type="character" w:customStyle="1" w:styleId="Heading4Char">
    <w:name w:val="Heading 4 Char"/>
    <w:basedOn w:val="DefaultParagraphFont"/>
    <w:link w:val="Heading4"/>
    <w:uiPriority w:val="9"/>
    <w:rsid w:val="0058325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58325B"/>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rsid w:val="0058325B"/>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rsid w:val="0058325B"/>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58325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58325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iPriority w:val="1"/>
    <w:qFormat/>
    <w:rsid w:val="0058325B"/>
    <w:rPr>
      <w:szCs w:val="20"/>
    </w:rPr>
  </w:style>
  <w:style w:type="character" w:customStyle="1" w:styleId="BodyTextChar">
    <w:name w:val="Body Text Char"/>
    <w:basedOn w:val="DefaultParagraphFont"/>
    <w:link w:val="BodyText"/>
    <w:uiPriority w:val="1"/>
    <w:rsid w:val="0058325B"/>
    <w:rPr>
      <w:rFonts w:ascii="Times New Roman" w:eastAsia="Times New Roman" w:hAnsi="Times New Roman" w:cs="Times New Roman"/>
      <w:sz w:val="24"/>
      <w:szCs w:val="20"/>
      <w:lang w:val="en-US"/>
    </w:rPr>
  </w:style>
  <w:style w:type="paragraph" w:styleId="ListParagraph">
    <w:name w:val="List Paragraph"/>
    <w:basedOn w:val="Normal"/>
    <w:uiPriority w:val="1"/>
    <w:qFormat/>
    <w:rsid w:val="0058325B"/>
    <w:pPr>
      <w:spacing w:before="10"/>
      <w:ind w:left="938" w:hanging="720"/>
    </w:pPr>
  </w:style>
  <w:style w:type="paragraph" w:customStyle="1" w:styleId="TableParagraph">
    <w:name w:val="Table Paragraph"/>
    <w:basedOn w:val="Normal"/>
    <w:uiPriority w:val="1"/>
    <w:qFormat/>
    <w:rsid w:val="0058325B"/>
  </w:style>
  <w:style w:type="paragraph" w:styleId="TOC1">
    <w:name w:val="toc 1"/>
    <w:basedOn w:val="Normal"/>
    <w:next w:val="Normal"/>
    <w:autoRedefine/>
    <w:uiPriority w:val="39"/>
    <w:unhideWhenUsed/>
    <w:rsid w:val="0058325B"/>
    <w:pPr>
      <w:spacing w:after="100"/>
    </w:pPr>
  </w:style>
  <w:style w:type="paragraph" w:styleId="TOC2">
    <w:name w:val="toc 2"/>
    <w:basedOn w:val="Normal"/>
    <w:next w:val="Normal"/>
    <w:autoRedefine/>
    <w:uiPriority w:val="39"/>
    <w:unhideWhenUsed/>
    <w:rsid w:val="0058325B"/>
    <w:pPr>
      <w:spacing w:after="100"/>
      <w:ind w:left="240"/>
    </w:pPr>
  </w:style>
  <w:style w:type="character" w:styleId="Hyperlink">
    <w:name w:val="Hyperlink"/>
    <w:basedOn w:val="DefaultParagraphFont"/>
    <w:uiPriority w:val="99"/>
    <w:unhideWhenUsed/>
    <w:rsid w:val="0058325B"/>
    <w:rPr>
      <w:color w:val="0563C1" w:themeColor="hyperlink"/>
      <w:u w:val="single"/>
    </w:rPr>
  </w:style>
  <w:style w:type="paragraph" w:styleId="TOC3">
    <w:name w:val="toc 3"/>
    <w:basedOn w:val="Normal"/>
    <w:next w:val="Normal"/>
    <w:autoRedefine/>
    <w:uiPriority w:val="39"/>
    <w:unhideWhenUsed/>
    <w:rsid w:val="0058325B"/>
    <w:pPr>
      <w:spacing w:after="100"/>
      <w:ind w:left="480"/>
    </w:pPr>
  </w:style>
  <w:style w:type="paragraph" w:styleId="TOCHeading">
    <w:name w:val="TOC Heading"/>
    <w:basedOn w:val="Heading1"/>
    <w:next w:val="Normal"/>
    <w:uiPriority w:val="39"/>
    <w:unhideWhenUsed/>
    <w:qFormat/>
    <w:rsid w:val="005E2533"/>
    <w:pPr>
      <w:keepNext/>
      <w:keepLines/>
      <w:widowControl/>
      <w:numPr>
        <w:numId w:val="0"/>
      </w:numPr>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rPr>
  </w:style>
  <w:style w:type="character" w:styleId="CommentReference">
    <w:name w:val="annotation reference"/>
    <w:basedOn w:val="DefaultParagraphFont"/>
    <w:uiPriority w:val="99"/>
    <w:semiHidden/>
    <w:unhideWhenUsed/>
    <w:rsid w:val="00961E01"/>
    <w:rPr>
      <w:sz w:val="16"/>
      <w:szCs w:val="16"/>
    </w:rPr>
  </w:style>
  <w:style w:type="paragraph" w:styleId="CommentText">
    <w:name w:val="annotation text"/>
    <w:basedOn w:val="Normal"/>
    <w:link w:val="CommentTextChar"/>
    <w:uiPriority w:val="99"/>
    <w:semiHidden/>
    <w:unhideWhenUsed/>
    <w:rsid w:val="00961E01"/>
    <w:rPr>
      <w:sz w:val="20"/>
      <w:szCs w:val="20"/>
    </w:rPr>
  </w:style>
  <w:style w:type="character" w:customStyle="1" w:styleId="CommentTextChar">
    <w:name w:val="Comment Text Char"/>
    <w:basedOn w:val="DefaultParagraphFont"/>
    <w:link w:val="CommentText"/>
    <w:uiPriority w:val="99"/>
    <w:semiHidden/>
    <w:rsid w:val="00961E01"/>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61E01"/>
    <w:rPr>
      <w:b/>
      <w:bCs/>
    </w:rPr>
  </w:style>
  <w:style w:type="character" w:customStyle="1" w:styleId="CommentSubjectChar">
    <w:name w:val="Comment Subject Char"/>
    <w:basedOn w:val="CommentTextChar"/>
    <w:link w:val="CommentSubject"/>
    <w:uiPriority w:val="99"/>
    <w:semiHidden/>
    <w:rsid w:val="00961E01"/>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61E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E01"/>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98987-D7E9-4916-B1BA-4FA9DF1F7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6</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Ђорђе Живановић</cp:lastModifiedBy>
  <cp:revision>47</cp:revision>
  <dcterms:created xsi:type="dcterms:W3CDTF">2014-02-21T05:27:00Z</dcterms:created>
  <dcterms:modified xsi:type="dcterms:W3CDTF">2016-03-18T17:13:00Z</dcterms:modified>
</cp:coreProperties>
</file>